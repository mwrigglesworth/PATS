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66977" w14:textId="77777777" w:rsidR="002D403B" w:rsidRDefault="0037385A" w:rsidP="0076061B">
      <w:pPr>
        <w:pBdr>
          <w:top w:val="single" w:sz="18" w:space="1" w:color="auto"/>
          <w:left w:val="single" w:sz="18" w:space="4" w:color="auto"/>
          <w:bottom w:val="single" w:sz="18" w:space="1" w:color="auto"/>
          <w:right w:val="single" w:sz="18" w:space="4" w:color="auto"/>
        </w:pBdr>
        <w:spacing w:line="276" w:lineRule="auto"/>
        <w:jc w:val="center"/>
        <w:rPr>
          <w:rFonts w:ascii="Calibri" w:hAnsi="Calibri"/>
          <w:b/>
        </w:rPr>
      </w:pPr>
      <w:r w:rsidRPr="002D403B">
        <w:rPr>
          <w:rFonts w:ascii="Calibri" w:hAnsi="Calibri"/>
          <w:b/>
        </w:rPr>
        <w:t xml:space="preserve">Patient Assistance Tracking System (PATS) </w:t>
      </w:r>
    </w:p>
    <w:p w14:paraId="5AB8F569" w14:textId="77777777" w:rsidR="0037385A" w:rsidRPr="002D403B" w:rsidRDefault="0037385A" w:rsidP="0076061B">
      <w:pPr>
        <w:pBdr>
          <w:top w:val="single" w:sz="18" w:space="1" w:color="auto"/>
          <w:left w:val="single" w:sz="18" w:space="4" w:color="auto"/>
          <w:bottom w:val="single" w:sz="18" w:space="1" w:color="auto"/>
          <w:right w:val="single" w:sz="18" w:space="4" w:color="auto"/>
        </w:pBdr>
        <w:spacing w:line="276" w:lineRule="auto"/>
        <w:jc w:val="center"/>
        <w:rPr>
          <w:rFonts w:ascii="Calibri" w:hAnsi="Calibri"/>
          <w:b/>
        </w:rPr>
      </w:pPr>
      <w:r w:rsidRPr="002D403B">
        <w:rPr>
          <w:rFonts w:ascii="Calibri" w:hAnsi="Calibri"/>
          <w:b/>
        </w:rPr>
        <w:t>USER GUIDE</w:t>
      </w:r>
      <w:r w:rsidR="002D403B">
        <w:rPr>
          <w:rFonts w:ascii="Calibri" w:hAnsi="Calibri"/>
          <w:b/>
        </w:rPr>
        <w:t xml:space="preserve"> FOR PHYSICIANS</w:t>
      </w:r>
    </w:p>
    <w:p w14:paraId="04ABAEAA" w14:textId="77777777" w:rsidR="0037385A" w:rsidRPr="002D403B" w:rsidRDefault="0037385A" w:rsidP="0076061B">
      <w:pPr>
        <w:spacing w:line="276" w:lineRule="auto"/>
        <w:rPr>
          <w:rFonts w:ascii="Calibri" w:hAnsi="Calibri"/>
          <w:b/>
          <w:sz w:val="22"/>
          <w:szCs w:val="22"/>
          <w:bdr w:val="single" w:sz="18" w:space="0" w:color="auto"/>
        </w:rPr>
      </w:pPr>
    </w:p>
    <w:p w14:paraId="49586A5A" w14:textId="77777777" w:rsidR="006F4C33" w:rsidRPr="002D403B" w:rsidRDefault="00063317" w:rsidP="0076061B">
      <w:pPr>
        <w:pBdr>
          <w:bottom w:val="single" w:sz="18" w:space="1" w:color="auto"/>
        </w:pBdr>
        <w:spacing w:line="276" w:lineRule="auto"/>
        <w:rPr>
          <w:rFonts w:ascii="Calibri" w:hAnsi="Calibri"/>
          <w:sz w:val="22"/>
          <w:szCs w:val="22"/>
        </w:rPr>
      </w:pPr>
      <w:r w:rsidRPr="002D403B">
        <w:rPr>
          <w:rFonts w:ascii="Calibri" w:hAnsi="Calibri"/>
          <w:b/>
          <w:sz w:val="22"/>
          <w:szCs w:val="22"/>
        </w:rPr>
        <w:t>I</w:t>
      </w:r>
      <w:r w:rsidR="00081C7A" w:rsidRPr="002D403B">
        <w:rPr>
          <w:rFonts w:ascii="Calibri" w:hAnsi="Calibri"/>
          <w:b/>
          <w:sz w:val="22"/>
          <w:szCs w:val="22"/>
        </w:rPr>
        <w:t>.</w:t>
      </w:r>
      <w:r w:rsidR="00081C7A" w:rsidRPr="002D403B">
        <w:rPr>
          <w:rFonts w:ascii="Calibri" w:hAnsi="Calibri"/>
          <w:sz w:val="22"/>
          <w:szCs w:val="22"/>
        </w:rPr>
        <w:t xml:space="preserve"> </w:t>
      </w:r>
      <w:r w:rsidR="006F4C33" w:rsidRPr="002D403B">
        <w:rPr>
          <w:rFonts w:ascii="Calibri" w:hAnsi="Calibri"/>
          <w:b/>
          <w:sz w:val="22"/>
          <w:szCs w:val="22"/>
        </w:rPr>
        <w:t xml:space="preserve">ACCESSING </w:t>
      </w:r>
      <w:r w:rsidR="007E33A5" w:rsidRPr="002D403B">
        <w:rPr>
          <w:rFonts w:ascii="Calibri" w:hAnsi="Calibri"/>
          <w:b/>
          <w:sz w:val="22"/>
          <w:szCs w:val="22"/>
        </w:rPr>
        <w:t>PATS</w:t>
      </w:r>
    </w:p>
    <w:p w14:paraId="5FF4DA2E" w14:textId="77777777" w:rsidR="002D403B" w:rsidRDefault="002D403B" w:rsidP="0076061B">
      <w:pPr>
        <w:spacing w:line="276" w:lineRule="auto"/>
        <w:rPr>
          <w:rFonts w:ascii="Calibri" w:hAnsi="Calibri"/>
          <w:b/>
          <w:sz w:val="22"/>
          <w:szCs w:val="22"/>
        </w:rPr>
      </w:pPr>
    </w:p>
    <w:p w14:paraId="4F630E98" w14:textId="77777777" w:rsidR="006F4C33" w:rsidRPr="002D403B" w:rsidRDefault="006F4C33" w:rsidP="0076061B">
      <w:pPr>
        <w:spacing w:line="276" w:lineRule="auto"/>
        <w:rPr>
          <w:rFonts w:ascii="Calibri" w:hAnsi="Calibri"/>
          <w:sz w:val="22"/>
          <w:szCs w:val="22"/>
        </w:rPr>
      </w:pPr>
      <w:r w:rsidRPr="002D403B">
        <w:rPr>
          <w:rFonts w:ascii="Calibri" w:hAnsi="Calibri"/>
          <w:b/>
          <w:sz w:val="22"/>
          <w:szCs w:val="22"/>
        </w:rPr>
        <w:t>Go to the Website</w:t>
      </w:r>
      <w:r w:rsidR="007E33A5" w:rsidRPr="002D403B">
        <w:rPr>
          <w:rFonts w:ascii="Calibri" w:hAnsi="Calibri"/>
          <w:sz w:val="22"/>
          <w:szCs w:val="22"/>
        </w:rPr>
        <w:t xml:space="preserve">:  </w:t>
      </w:r>
      <w:hyperlink r:id="rId5" w:history="1">
        <w:r w:rsidR="002D403B" w:rsidRPr="001E6D2F">
          <w:rPr>
            <w:rStyle w:val="Hyperlink"/>
            <w:rFonts w:ascii="Calibri" w:hAnsi="Calibri"/>
            <w:sz w:val="22"/>
            <w:szCs w:val="22"/>
          </w:rPr>
          <w:t>https://www.maxaid.org/</w:t>
        </w:r>
      </w:hyperlink>
      <w:r w:rsidR="002D403B">
        <w:rPr>
          <w:rFonts w:ascii="Calibri" w:hAnsi="Calibri"/>
          <w:sz w:val="22"/>
          <w:szCs w:val="22"/>
        </w:rPr>
        <w:t xml:space="preserve">  </w:t>
      </w:r>
    </w:p>
    <w:p w14:paraId="2633CF09" w14:textId="77777777" w:rsidR="002D403B" w:rsidRDefault="002D403B" w:rsidP="0076061B">
      <w:pPr>
        <w:spacing w:line="276" w:lineRule="auto"/>
        <w:rPr>
          <w:rFonts w:ascii="Calibri" w:hAnsi="Calibri"/>
          <w:b/>
          <w:sz w:val="22"/>
          <w:szCs w:val="22"/>
          <w:u w:val="single"/>
        </w:rPr>
      </w:pPr>
    </w:p>
    <w:p w14:paraId="2C9A62BD" w14:textId="045ACBE7" w:rsidR="002D403B" w:rsidRDefault="005C0ED8" w:rsidP="0076061B">
      <w:pPr>
        <w:spacing w:line="276" w:lineRule="auto"/>
        <w:rPr>
          <w:rFonts w:ascii="Calibri" w:hAnsi="Calibri"/>
          <w:b/>
          <w:sz w:val="22"/>
          <w:szCs w:val="22"/>
          <w:u w:val="single"/>
        </w:rPr>
      </w:pPr>
      <w:r>
        <w:rPr>
          <w:noProof/>
          <w:lang w:eastAsia="ko-KR"/>
        </w:rPr>
        <mc:AlternateContent>
          <mc:Choice Requires="wps">
            <w:drawing>
              <wp:anchor distT="0" distB="0" distL="114300" distR="114300" simplePos="0" relativeHeight="251661312" behindDoc="0" locked="0" layoutInCell="1" allowOverlap="1" wp14:anchorId="14E9FEAF" wp14:editId="691EC880">
                <wp:simplePos x="0" y="0"/>
                <wp:positionH relativeFrom="column">
                  <wp:posOffset>4446270</wp:posOffset>
                </wp:positionH>
                <wp:positionV relativeFrom="paragraph">
                  <wp:posOffset>1585595</wp:posOffset>
                </wp:positionV>
                <wp:extent cx="574040" cy="457200"/>
                <wp:effectExtent l="8890" t="1905" r="635" b="5080"/>
                <wp:wrapNone/>
                <wp:docPr id="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4040" cy="457200"/>
                        </a:xfrm>
                        <a:prstGeom prst="leftArrow">
                          <a:avLst>
                            <a:gd name="adj1" fmla="val 50000"/>
                            <a:gd name="adj2" fmla="val 31389"/>
                          </a:avLst>
                        </a:prstGeom>
                        <a:solidFill>
                          <a:srgbClr val="C0504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A9F2D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28" o:spid="_x0000_s1026" type="#_x0000_t66" style="position:absolute;margin-left:350.1pt;margin-top:124.85pt;width:45.2pt;height:3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" fillcolor="#c0504d" stroked="f" strokecolor="#f2f2f2" strokeweight="3pt">
                <v:shadow color="#622423" opacity=".5" offset="1pt"/>
              </v:shape>
            </w:pict>
          </mc:Fallback>
        </mc:AlternateContent>
      </w:r>
      <w:r w:rsidRPr="004866D2">
        <w:rPr>
          <w:noProof/>
          <w:lang w:eastAsia="ko-KR"/>
        </w:rPr>
        <w:drawing>
          <wp:inline distT="0" distB="0" distL="0" distR="0" wp14:anchorId="6FDC458E" wp14:editId="1B4D1BD5">
            <wp:extent cx="5943600" cy="1733550"/>
            <wp:effectExtent l="19050" t="19050" r="19050" b="19050"/>
            <wp:docPr id="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solidFill>
                        <a:schemeClr val="tx1"/>
                      </a:solidFill>
                    </a:ln>
                  </pic:spPr>
                </pic:pic>
              </a:graphicData>
            </a:graphic>
          </wp:inline>
        </w:drawing>
      </w:r>
    </w:p>
    <w:p w14:paraId="39CAB7AA" w14:textId="77777777" w:rsidR="002D403B" w:rsidRDefault="002D403B" w:rsidP="0076061B">
      <w:pPr>
        <w:spacing w:line="276" w:lineRule="auto"/>
        <w:rPr>
          <w:rFonts w:ascii="Calibri" w:hAnsi="Calibri"/>
          <w:b/>
          <w:sz w:val="22"/>
          <w:szCs w:val="22"/>
          <w:u w:val="single"/>
        </w:rPr>
      </w:pPr>
    </w:p>
    <w:p w14:paraId="30F4C7C8" w14:textId="77777777" w:rsidR="006F4C33" w:rsidRDefault="006F4C33" w:rsidP="0076061B">
      <w:pPr>
        <w:spacing w:line="276" w:lineRule="auto"/>
        <w:rPr>
          <w:rFonts w:ascii="Calibri" w:hAnsi="Calibri"/>
          <w:b/>
          <w:sz w:val="22"/>
          <w:szCs w:val="22"/>
          <w:u w:val="single"/>
        </w:rPr>
      </w:pPr>
      <w:r w:rsidRPr="002D403B">
        <w:rPr>
          <w:rFonts w:ascii="Calibri" w:hAnsi="Calibri"/>
          <w:b/>
          <w:sz w:val="22"/>
          <w:szCs w:val="22"/>
          <w:u w:val="single"/>
        </w:rPr>
        <w:t>Log-in</w:t>
      </w:r>
    </w:p>
    <w:p w14:paraId="39A10106" w14:textId="77777777" w:rsidR="00052B06" w:rsidRPr="002D403B" w:rsidRDefault="00052B06" w:rsidP="0076061B">
      <w:pPr>
        <w:spacing w:line="276" w:lineRule="auto"/>
        <w:rPr>
          <w:rFonts w:ascii="Calibri" w:hAnsi="Calibri"/>
          <w:b/>
          <w:sz w:val="22"/>
          <w:szCs w:val="22"/>
          <w:u w:val="single"/>
        </w:rPr>
      </w:pPr>
    </w:p>
    <w:p w14:paraId="70B113F3" w14:textId="77777777" w:rsidR="00052B06" w:rsidRDefault="002D403B" w:rsidP="0076061B">
      <w:pPr>
        <w:spacing w:line="276" w:lineRule="auto"/>
        <w:rPr>
          <w:rFonts w:ascii="Calibri" w:hAnsi="Calibri" w:cs="Calibri"/>
          <w:sz w:val="22"/>
          <w:szCs w:val="22"/>
        </w:rPr>
      </w:pPr>
      <w:r>
        <w:rPr>
          <w:rFonts w:ascii="Calibri" w:hAnsi="Calibri" w:cs="Calibri"/>
          <w:sz w:val="22"/>
          <w:szCs w:val="22"/>
        </w:rPr>
        <w:t>You will be prompted to enter your Username and P</w:t>
      </w:r>
      <w:r w:rsidRPr="00FD7DD3">
        <w:rPr>
          <w:rFonts w:ascii="Calibri" w:hAnsi="Calibri" w:cs="Calibri"/>
          <w:sz w:val="22"/>
          <w:szCs w:val="22"/>
        </w:rPr>
        <w:t>assword. When complete, click the “Log</w:t>
      </w:r>
      <w:r>
        <w:rPr>
          <w:rFonts w:ascii="Calibri" w:hAnsi="Calibri" w:cs="Calibri"/>
          <w:sz w:val="22"/>
          <w:szCs w:val="22"/>
        </w:rPr>
        <w:t xml:space="preserve"> I</w:t>
      </w:r>
      <w:r w:rsidRPr="00FD7DD3">
        <w:rPr>
          <w:rFonts w:ascii="Calibri" w:hAnsi="Calibri" w:cs="Calibri"/>
          <w:sz w:val="22"/>
          <w:szCs w:val="22"/>
        </w:rPr>
        <w:t xml:space="preserve">n” button. </w:t>
      </w:r>
    </w:p>
    <w:p w14:paraId="54574A23" w14:textId="77777777" w:rsidR="00052B06" w:rsidRDefault="00052B06" w:rsidP="0076061B">
      <w:pPr>
        <w:spacing w:line="276" w:lineRule="auto"/>
        <w:rPr>
          <w:rFonts w:ascii="Calibri" w:hAnsi="Calibri" w:cs="Calibri"/>
          <w:sz w:val="22"/>
          <w:szCs w:val="22"/>
        </w:rPr>
      </w:pPr>
    </w:p>
    <w:p w14:paraId="33C3FA1B" w14:textId="77777777" w:rsidR="00052B06" w:rsidRPr="002D403B" w:rsidRDefault="00052B06" w:rsidP="0076061B">
      <w:pPr>
        <w:keepNext/>
        <w:spacing w:line="276" w:lineRule="auto"/>
        <w:rPr>
          <w:rFonts w:ascii="Calibri" w:hAnsi="Calibri"/>
          <w:sz w:val="22"/>
          <w:szCs w:val="22"/>
        </w:rPr>
      </w:pPr>
      <w:r w:rsidRPr="002D403B">
        <w:rPr>
          <w:rFonts w:ascii="Calibri" w:hAnsi="Calibri"/>
          <w:sz w:val="22"/>
          <w:szCs w:val="22"/>
        </w:rPr>
        <w:t xml:space="preserve">For security and for processing reasons, </w:t>
      </w:r>
      <w:r>
        <w:rPr>
          <w:rFonts w:ascii="Calibri" w:hAnsi="Calibri"/>
          <w:sz w:val="22"/>
          <w:szCs w:val="22"/>
        </w:rPr>
        <w:t>please do not share your Username and Password</w:t>
      </w:r>
      <w:r w:rsidRPr="002D403B">
        <w:rPr>
          <w:rFonts w:ascii="Calibri" w:hAnsi="Calibri"/>
          <w:sz w:val="22"/>
          <w:szCs w:val="22"/>
        </w:rPr>
        <w:t xml:space="preserve">. </w:t>
      </w:r>
    </w:p>
    <w:p w14:paraId="005EAC0A" w14:textId="77777777" w:rsidR="002D403B" w:rsidRDefault="002D403B" w:rsidP="0076061B">
      <w:pPr>
        <w:spacing w:line="276" w:lineRule="auto"/>
        <w:rPr>
          <w:rFonts w:ascii="Calibri" w:hAnsi="Calibri" w:cs="Calibri"/>
          <w:sz w:val="22"/>
          <w:szCs w:val="22"/>
        </w:rPr>
      </w:pPr>
    </w:p>
    <w:p w14:paraId="4AFAA106" w14:textId="77777777" w:rsidR="002D403B" w:rsidRPr="00FD7DD3" w:rsidRDefault="002D403B" w:rsidP="0076061B">
      <w:pPr>
        <w:spacing w:line="276" w:lineRule="auto"/>
        <w:rPr>
          <w:rFonts w:ascii="Calibri" w:hAnsi="Calibri" w:cs="Calibri"/>
          <w:sz w:val="22"/>
          <w:szCs w:val="22"/>
        </w:rPr>
      </w:pPr>
      <w:r w:rsidRPr="00FD7DD3">
        <w:rPr>
          <w:rFonts w:ascii="Calibri" w:hAnsi="Calibri" w:cs="Calibri"/>
          <w:sz w:val="22"/>
          <w:szCs w:val="22"/>
        </w:rPr>
        <w:t xml:space="preserve">If you </w:t>
      </w:r>
      <w:r>
        <w:rPr>
          <w:rFonts w:ascii="Calibri" w:hAnsi="Calibri" w:cs="Calibri"/>
          <w:sz w:val="22"/>
          <w:szCs w:val="22"/>
        </w:rPr>
        <w:t>forget</w:t>
      </w:r>
      <w:r w:rsidRPr="00FD7DD3">
        <w:rPr>
          <w:rFonts w:ascii="Calibri" w:hAnsi="Calibri" w:cs="Calibri"/>
          <w:sz w:val="22"/>
          <w:szCs w:val="22"/>
        </w:rPr>
        <w:t xml:space="preserve"> your </w:t>
      </w:r>
      <w:r w:rsidR="0076061B">
        <w:rPr>
          <w:rFonts w:ascii="Calibri" w:hAnsi="Calibri" w:cs="Calibri"/>
          <w:sz w:val="22"/>
          <w:szCs w:val="22"/>
        </w:rPr>
        <w:t>U</w:t>
      </w:r>
      <w:r w:rsidRPr="00FD7DD3">
        <w:rPr>
          <w:rFonts w:ascii="Calibri" w:hAnsi="Calibri" w:cs="Calibri"/>
          <w:sz w:val="22"/>
          <w:szCs w:val="22"/>
        </w:rPr>
        <w:t xml:space="preserve">sername and </w:t>
      </w:r>
      <w:r w:rsidR="0076061B">
        <w:rPr>
          <w:rFonts w:ascii="Calibri" w:hAnsi="Calibri" w:cs="Calibri"/>
          <w:sz w:val="22"/>
          <w:szCs w:val="22"/>
        </w:rPr>
        <w:t>P</w:t>
      </w:r>
      <w:r w:rsidRPr="00FD7DD3">
        <w:rPr>
          <w:rFonts w:ascii="Calibri" w:hAnsi="Calibri" w:cs="Calibri"/>
          <w:sz w:val="22"/>
          <w:szCs w:val="22"/>
        </w:rPr>
        <w:t xml:space="preserve">assword, you may request it </w:t>
      </w:r>
      <w:r>
        <w:rPr>
          <w:rFonts w:ascii="Calibri" w:hAnsi="Calibri" w:cs="Calibri"/>
          <w:sz w:val="22"/>
          <w:szCs w:val="22"/>
        </w:rPr>
        <w:t>by using the link “Forgot Your P</w:t>
      </w:r>
      <w:r w:rsidRPr="00FD7DD3">
        <w:rPr>
          <w:rFonts w:ascii="Calibri" w:hAnsi="Calibri" w:cs="Calibri"/>
          <w:sz w:val="22"/>
          <w:szCs w:val="22"/>
        </w:rPr>
        <w:t>assword</w:t>
      </w:r>
      <w:r>
        <w:rPr>
          <w:rFonts w:ascii="Calibri" w:hAnsi="Calibri" w:cs="Calibri"/>
          <w:sz w:val="22"/>
          <w:szCs w:val="22"/>
        </w:rPr>
        <w:t>?</w:t>
      </w:r>
      <w:r w:rsidRPr="00FD7DD3">
        <w:rPr>
          <w:rFonts w:ascii="Calibri" w:hAnsi="Calibri" w:cs="Calibri"/>
          <w:sz w:val="22"/>
          <w:szCs w:val="22"/>
        </w:rPr>
        <w:t>” on the login screen.</w:t>
      </w:r>
      <w:r>
        <w:rPr>
          <w:rFonts w:ascii="Calibri" w:hAnsi="Calibri" w:cs="Calibri"/>
          <w:sz w:val="22"/>
          <w:szCs w:val="22"/>
        </w:rPr>
        <w:t xml:space="preserve">  An email will be generated and mailed to </w:t>
      </w:r>
      <w:r w:rsidR="00052B06">
        <w:rPr>
          <w:rFonts w:ascii="Calibri" w:hAnsi="Calibri" w:cs="Calibri"/>
          <w:sz w:val="22"/>
          <w:szCs w:val="22"/>
        </w:rPr>
        <w:t>th</w:t>
      </w:r>
      <w:r w:rsidR="0076061B">
        <w:rPr>
          <w:rFonts w:ascii="Calibri" w:hAnsi="Calibri" w:cs="Calibri"/>
          <w:sz w:val="22"/>
          <w:szCs w:val="22"/>
        </w:rPr>
        <w:t xml:space="preserve">e email address you provided us, which is also </w:t>
      </w:r>
      <w:r w:rsidR="00052B06">
        <w:rPr>
          <w:rFonts w:ascii="Calibri" w:hAnsi="Calibri" w:cs="Calibri"/>
          <w:sz w:val="22"/>
          <w:szCs w:val="22"/>
        </w:rPr>
        <w:t xml:space="preserve">saved under your </w:t>
      </w:r>
      <w:r w:rsidR="0076061B">
        <w:rPr>
          <w:rFonts w:ascii="Calibri" w:hAnsi="Calibri" w:cs="Calibri"/>
          <w:sz w:val="22"/>
          <w:szCs w:val="22"/>
        </w:rPr>
        <w:t xml:space="preserve">PATS </w:t>
      </w:r>
      <w:r w:rsidR="00052B06">
        <w:rPr>
          <w:rFonts w:ascii="Calibri" w:hAnsi="Calibri" w:cs="Calibri"/>
          <w:sz w:val="22"/>
          <w:szCs w:val="22"/>
        </w:rPr>
        <w:t>profile</w:t>
      </w:r>
      <w:hyperlink r:id="rId7" w:history="1"/>
      <w:r>
        <w:rPr>
          <w:rFonts w:ascii="Calibri" w:hAnsi="Calibri" w:cs="Calibri"/>
          <w:sz w:val="22"/>
          <w:szCs w:val="22"/>
        </w:rPr>
        <w:t xml:space="preserve">. </w:t>
      </w:r>
    </w:p>
    <w:p w14:paraId="0C002F29" w14:textId="77777777" w:rsidR="002D403B" w:rsidRDefault="002D403B" w:rsidP="0076061B">
      <w:pPr>
        <w:keepNext/>
        <w:spacing w:line="276" w:lineRule="auto"/>
        <w:rPr>
          <w:rFonts w:ascii="Calibri" w:hAnsi="Calibri"/>
          <w:sz w:val="22"/>
          <w:szCs w:val="22"/>
        </w:rPr>
      </w:pPr>
    </w:p>
    <w:p w14:paraId="7E1E00CC" w14:textId="77777777" w:rsidR="00052B06" w:rsidRDefault="00052B06" w:rsidP="0076061B">
      <w:pPr>
        <w:spacing w:line="276" w:lineRule="auto"/>
        <w:rPr>
          <w:rFonts w:ascii="Calibri" w:hAnsi="Calibri" w:cs="Calibri"/>
          <w:b/>
          <w:i/>
          <w:sz w:val="22"/>
          <w:szCs w:val="22"/>
        </w:rPr>
      </w:pPr>
      <w:r w:rsidRPr="00FD7DD3">
        <w:rPr>
          <w:rFonts w:ascii="Calibri" w:hAnsi="Calibri" w:cs="Calibri"/>
          <w:b/>
          <w:i/>
          <w:sz w:val="22"/>
          <w:szCs w:val="22"/>
        </w:rPr>
        <w:t>Troubleshooting Login Difficulties:</w:t>
      </w:r>
    </w:p>
    <w:p w14:paraId="60118832" w14:textId="77777777" w:rsidR="00052B06" w:rsidRPr="00FD7DD3" w:rsidRDefault="00052B06" w:rsidP="0076061B">
      <w:pPr>
        <w:spacing w:line="276" w:lineRule="auto"/>
        <w:rPr>
          <w:rFonts w:ascii="Calibri" w:hAnsi="Calibri" w:cs="Calibri"/>
          <w:b/>
          <w:i/>
          <w:sz w:val="22"/>
          <w:szCs w:val="22"/>
        </w:rPr>
      </w:pPr>
    </w:p>
    <w:p w14:paraId="1BA2CA32" w14:textId="77777777" w:rsidR="0076061B" w:rsidRPr="00FD7DD3" w:rsidRDefault="00052B06" w:rsidP="009853C3">
      <w:pPr>
        <w:spacing w:line="276" w:lineRule="auto"/>
        <w:ind w:left="360"/>
        <w:rPr>
          <w:rFonts w:ascii="Calibri" w:hAnsi="Calibri" w:cs="Calibri"/>
          <w:sz w:val="22"/>
          <w:szCs w:val="22"/>
        </w:rPr>
      </w:pPr>
      <w:r w:rsidRPr="00FD7DD3">
        <w:rPr>
          <w:rFonts w:ascii="Calibri" w:hAnsi="Calibri" w:cs="Calibri"/>
          <w:sz w:val="22"/>
          <w:szCs w:val="22"/>
        </w:rPr>
        <w:t xml:space="preserve">If your </w:t>
      </w:r>
      <w:r w:rsidR="0076061B">
        <w:rPr>
          <w:rFonts w:ascii="Calibri" w:hAnsi="Calibri" w:cs="Calibri"/>
          <w:sz w:val="22"/>
          <w:szCs w:val="22"/>
        </w:rPr>
        <w:t>Username or P</w:t>
      </w:r>
      <w:r w:rsidRPr="00FD7DD3">
        <w:rPr>
          <w:rFonts w:ascii="Calibri" w:hAnsi="Calibri" w:cs="Calibri"/>
          <w:sz w:val="22"/>
          <w:szCs w:val="22"/>
        </w:rPr>
        <w:t xml:space="preserve">assword are not recognized, </w:t>
      </w:r>
    </w:p>
    <w:p w14:paraId="4F33A672" w14:textId="77777777" w:rsidR="00052B06" w:rsidRPr="00FD7DD3" w:rsidRDefault="00052B06" w:rsidP="009853C3">
      <w:pPr>
        <w:numPr>
          <w:ilvl w:val="0"/>
          <w:numId w:val="3"/>
        </w:numPr>
        <w:tabs>
          <w:tab w:val="clear" w:pos="720"/>
          <w:tab w:val="num" w:pos="1080"/>
        </w:tabs>
        <w:spacing w:line="276" w:lineRule="auto"/>
        <w:ind w:left="1080"/>
        <w:rPr>
          <w:rFonts w:ascii="Calibri" w:hAnsi="Calibri" w:cs="Calibri"/>
          <w:sz w:val="22"/>
          <w:szCs w:val="22"/>
        </w:rPr>
      </w:pPr>
      <w:r w:rsidRPr="00FD7DD3">
        <w:rPr>
          <w:rFonts w:ascii="Calibri" w:hAnsi="Calibri" w:cs="Calibri"/>
          <w:sz w:val="22"/>
          <w:szCs w:val="22"/>
        </w:rPr>
        <w:t xml:space="preserve">Be sure you are typing them exactly as they were provided.  Use upper and lower case letters exactly </w:t>
      </w:r>
      <w:r>
        <w:rPr>
          <w:rFonts w:ascii="Calibri" w:hAnsi="Calibri" w:cs="Calibri"/>
          <w:sz w:val="22"/>
          <w:szCs w:val="22"/>
        </w:rPr>
        <w:t xml:space="preserve">as </w:t>
      </w:r>
      <w:r w:rsidRPr="00FD7DD3">
        <w:rPr>
          <w:rFonts w:ascii="Calibri" w:hAnsi="Calibri" w:cs="Calibri"/>
          <w:sz w:val="22"/>
          <w:szCs w:val="22"/>
        </w:rPr>
        <w:t>issued.  Do not use extra spaces or symbols.</w:t>
      </w:r>
    </w:p>
    <w:p w14:paraId="0B854BCB" w14:textId="77777777" w:rsidR="00052B06" w:rsidRPr="0076061B" w:rsidRDefault="0076061B" w:rsidP="009853C3">
      <w:pPr>
        <w:keepNext/>
        <w:numPr>
          <w:ilvl w:val="0"/>
          <w:numId w:val="3"/>
        </w:numPr>
        <w:tabs>
          <w:tab w:val="clear" w:pos="720"/>
          <w:tab w:val="left" w:pos="360"/>
          <w:tab w:val="num" w:pos="1080"/>
        </w:tabs>
        <w:spacing w:line="276" w:lineRule="auto"/>
        <w:ind w:left="1080"/>
        <w:rPr>
          <w:rFonts w:ascii="Calibri" w:hAnsi="Calibri"/>
          <w:sz w:val="22"/>
          <w:szCs w:val="22"/>
        </w:rPr>
      </w:pPr>
      <w:r w:rsidRPr="0076061B">
        <w:rPr>
          <w:rFonts w:ascii="Calibri" w:hAnsi="Calibri" w:cs="Calibri"/>
          <w:sz w:val="22"/>
          <w:szCs w:val="22"/>
        </w:rPr>
        <w:t>Your password may have changed.</w:t>
      </w:r>
      <w:r w:rsidR="00052B06" w:rsidRPr="0076061B">
        <w:rPr>
          <w:rFonts w:ascii="Calibri" w:hAnsi="Calibri" w:cs="Calibri"/>
          <w:sz w:val="22"/>
          <w:szCs w:val="22"/>
        </w:rPr>
        <w:t xml:space="preserve">  Use the link </w:t>
      </w:r>
      <w:r>
        <w:rPr>
          <w:rFonts w:ascii="Calibri" w:hAnsi="Calibri" w:cs="Calibri"/>
          <w:sz w:val="22"/>
          <w:szCs w:val="22"/>
        </w:rPr>
        <w:t>“Forgot Your P</w:t>
      </w:r>
      <w:r w:rsidRPr="00FD7DD3">
        <w:rPr>
          <w:rFonts w:ascii="Calibri" w:hAnsi="Calibri" w:cs="Calibri"/>
          <w:sz w:val="22"/>
          <w:szCs w:val="22"/>
        </w:rPr>
        <w:t>assword</w:t>
      </w:r>
      <w:r>
        <w:rPr>
          <w:rFonts w:ascii="Calibri" w:hAnsi="Calibri" w:cs="Calibri"/>
          <w:sz w:val="22"/>
          <w:szCs w:val="22"/>
        </w:rPr>
        <w:t>?</w:t>
      </w:r>
      <w:r w:rsidRPr="00FD7DD3">
        <w:rPr>
          <w:rFonts w:ascii="Calibri" w:hAnsi="Calibri" w:cs="Calibri"/>
          <w:sz w:val="22"/>
          <w:szCs w:val="22"/>
        </w:rPr>
        <w:t xml:space="preserve">” </w:t>
      </w:r>
      <w:r w:rsidR="00052B06" w:rsidRPr="0076061B">
        <w:rPr>
          <w:rFonts w:ascii="Calibri" w:hAnsi="Calibri" w:cs="Calibri"/>
          <w:sz w:val="22"/>
          <w:szCs w:val="22"/>
        </w:rPr>
        <w:t xml:space="preserve">to request your password again.  </w:t>
      </w:r>
    </w:p>
    <w:p w14:paraId="13B95F33" w14:textId="77777777" w:rsidR="0076061B" w:rsidRDefault="0076061B" w:rsidP="009853C3">
      <w:pPr>
        <w:keepNext/>
        <w:numPr>
          <w:ilvl w:val="0"/>
          <w:numId w:val="3"/>
        </w:numPr>
        <w:tabs>
          <w:tab w:val="clear" w:pos="720"/>
          <w:tab w:val="left" w:pos="360"/>
          <w:tab w:val="num" w:pos="1080"/>
        </w:tabs>
        <w:spacing w:line="276" w:lineRule="auto"/>
        <w:ind w:left="1080"/>
        <w:rPr>
          <w:rFonts w:ascii="Calibri" w:hAnsi="Calibri"/>
          <w:sz w:val="22"/>
          <w:szCs w:val="22"/>
        </w:rPr>
      </w:pPr>
      <w:r>
        <w:rPr>
          <w:rFonts w:ascii="Calibri" w:hAnsi="Calibri" w:cs="Calibri"/>
          <w:sz w:val="22"/>
          <w:szCs w:val="22"/>
        </w:rPr>
        <w:t xml:space="preserve">If you still encounter difficulties, write to us at </w:t>
      </w:r>
      <w:hyperlink r:id="rId8" w:history="1">
        <w:r w:rsidRPr="001E6D2F">
          <w:rPr>
            <w:rStyle w:val="Hyperlink"/>
            <w:rFonts w:ascii="Calibri" w:hAnsi="Calibri" w:cs="Calibri"/>
            <w:sz w:val="22"/>
            <w:szCs w:val="22"/>
          </w:rPr>
          <w:t>gipap@themaxfoundation.org</w:t>
        </w:r>
      </w:hyperlink>
      <w:r>
        <w:rPr>
          <w:rFonts w:ascii="Calibri" w:hAnsi="Calibri" w:cs="Calibri"/>
          <w:sz w:val="22"/>
          <w:szCs w:val="22"/>
        </w:rPr>
        <w:t>.</w:t>
      </w:r>
    </w:p>
    <w:p w14:paraId="4985E0B3" w14:textId="77777777" w:rsidR="0076061B" w:rsidRDefault="0076061B" w:rsidP="0076061B">
      <w:pPr>
        <w:keepNext/>
        <w:tabs>
          <w:tab w:val="left" w:pos="360"/>
        </w:tabs>
        <w:spacing w:line="276" w:lineRule="auto"/>
        <w:rPr>
          <w:rFonts w:ascii="Calibri" w:hAnsi="Calibri"/>
          <w:sz w:val="22"/>
          <w:szCs w:val="22"/>
        </w:rPr>
      </w:pPr>
    </w:p>
    <w:p w14:paraId="3009FD35" w14:textId="77777777" w:rsidR="0076061B" w:rsidRPr="0076061B" w:rsidRDefault="0076061B" w:rsidP="0076061B">
      <w:pPr>
        <w:keepNext/>
        <w:tabs>
          <w:tab w:val="left" w:pos="360"/>
        </w:tabs>
        <w:spacing w:line="276" w:lineRule="auto"/>
        <w:rPr>
          <w:rFonts w:ascii="Calibri" w:hAnsi="Calibri"/>
          <w:sz w:val="22"/>
          <w:szCs w:val="22"/>
        </w:rPr>
      </w:pPr>
    </w:p>
    <w:p w14:paraId="0A43AD5A" w14:textId="77777777" w:rsidR="002D403B" w:rsidRDefault="002D403B" w:rsidP="0076061B">
      <w:pPr>
        <w:keepNext/>
        <w:spacing w:line="276" w:lineRule="auto"/>
        <w:rPr>
          <w:rFonts w:ascii="Calibri" w:hAnsi="Calibri"/>
          <w:sz w:val="22"/>
          <w:szCs w:val="22"/>
        </w:rPr>
      </w:pPr>
    </w:p>
    <w:p w14:paraId="615E1A07" w14:textId="77777777" w:rsidR="006F4C33" w:rsidRPr="002D403B" w:rsidRDefault="006F4C33" w:rsidP="0076061B">
      <w:pPr>
        <w:spacing w:line="276" w:lineRule="auto"/>
        <w:rPr>
          <w:rFonts w:ascii="Calibri" w:hAnsi="Calibri"/>
          <w:sz w:val="22"/>
          <w:szCs w:val="22"/>
        </w:rPr>
      </w:pPr>
    </w:p>
    <w:p w14:paraId="7219718E" w14:textId="28F7D067" w:rsidR="001C7D9B" w:rsidRPr="009853C3" w:rsidRDefault="001C7D9B" w:rsidP="0076061B">
      <w:pPr>
        <w:keepNext/>
        <w:spacing w:line="276" w:lineRule="auto"/>
        <w:rPr>
          <w:rFonts w:ascii="Calibri" w:hAnsi="Calibri"/>
          <w:sz w:val="22"/>
          <w:szCs w:val="22"/>
        </w:rPr>
      </w:pPr>
      <w:r w:rsidRPr="009853C3">
        <w:rPr>
          <w:rFonts w:ascii="Calibri" w:hAnsi="Calibri"/>
          <w:sz w:val="22"/>
          <w:szCs w:val="22"/>
        </w:rPr>
        <w:lastRenderedPageBreak/>
        <w:t xml:space="preserve">When you are successfully logged in, you should see the following </w:t>
      </w:r>
      <w:r w:rsidR="007F01DF" w:rsidRPr="009853C3">
        <w:rPr>
          <w:rFonts w:ascii="Calibri" w:hAnsi="Calibri"/>
          <w:sz w:val="22"/>
          <w:szCs w:val="22"/>
        </w:rPr>
        <w:t>homepage</w:t>
      </w:r>
      <w:r w:rsidR="009853C3">
        <w:rPr>
          <w:rFonts w:ascii="Calibri" w:hAnsi="Calibri"/>
          <w:sz w:val="22"/>
          <w:szCs w:val="22"/>
        </w:rPr>
        <w:t>:</w:t>
      </w:r>
    </w:p>
    <w:p w14:paraId="55264DD2" w14:textId="77777777" w:rsidR="0076061B" w:rsidRDefault="0076061B" w:rsidP="0076061B">
      <w:pPr>
        <w:keepNext/>
        <w:spacing w:line="276" w:lineRule="auto"/>
        <w:rPr>
          <w:rFonts w:ascii="Calibri" w:hAnsi="Calibri"/>
          <w:b/>
          <w:i/>
          <w:sz w:val="22"/>
          <w:szCs w:val="22"/>
        </w:rPr>
      </w:pPr>
    </w:p>
    <w:p w14:paraId="3984473C" w14:textId="2A4D0DFF" w:rsidR="0076061B" w:rsidRPr="002D403B" w:rsidRDefault="00100CEA" w:rsidP="0076061B">
      <w:pPr>
        <w:keepNext/>
        <w:spacing w:line="276" w:lineRule="auto"/>
        <w:rPr>
          <w:rFonts w:ascii="Calibri" w:hAnsi="Calibri"/>
          <w:b/>
          <w:i/>
          <w:sz w:val="22"/>
          <w:szCs w:val="22"/>
        </w:rPr>
      </w:pPr>
      <w:r>
        <w:rPr>
          <w:noProof/>
          <w:lang w:eastAsia="ko-KR"/>
        </w:rPr>
        <mc:AlternateContent>
          <mc:Choice Requires="wps">
            <w:drawing>
              <wp:anchor distT="0" distB="0" distL="114300" distR="114300" simplePos="0" relativeHeight="251664384" behindDoc="0" locked="0" layoutInCell="1" allowOverlap="1" wp14:anchorId="21094E5E" wp14:editId="67EA68E6">
                <wp:simplePos x="0" y="0"/>
                <wp:positionH relativeFrom="column">
                  <wp:posOffset>4256453</wp:posOffset>
                </wp:positionH>
                <wp:positionV relativeFrom="paragraph">
                  <wp:posOffset>1041864</wp:posOffset>
                </wp:positionV>
                <wp:extent cx="740808" cy="457200"/>
                <wp:effectExtent l="0" t="0" r="0" b="0"/>
                <wp:wrapNone/>
                <wp:docPr id="9"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40808" cy="457200"/>
                        </a:xfrm>
                        <a:prstGeom prst="leftArrow">
                          <a:avLst>
                            <a:gd name="adj1" fmla="val 50000"/>
                            <a:gd name="adj2" fmla="val 31389"/>
                          </a:avLst>
                        </a:prstGeom>
                        <a:solidFill>
                          <a:srgbClr val="C0504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txbx>
                        <w:txbxContent>
                          <w:p w14:paraId="7A4D22EF" w14:textId="6315E2A1" w:rsidR="00100CEA" w:rsidRPr="00100CEA" w:rsidRDefault="00100CEA" w:rsidP="00100CEA">
                            <w:pPr>
                              <w:jc w:val="center"/>
                              <w:rPr>
                                <w:rFonts w:asciiTheme="minorHAnsi" w:hAnsiTheme="minorHAnsi"/>
                                <w:sz w:val="16"/>
                                <w:szCs w:val="16"/>
                              </w:rPr>
                            </w:pPr>
                            <w:r w:rsidRPr="00100CEA">
                              <w:rPr>
                                <w:rFonts w:asciiTheme="minorHAnsi" w:hAnsiTheme="minorHAnsi"/>
                                <w:sz w:val="16"/>
                                <w:szCs w:val="16"/>
                              </w:rPr>
                              <w:t>Dashboard</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94E5E" id="AutoShape 28" o:spid="_x0000_s1026" type="#_x0000_t66" style="position:absolute;margin-left:335.15pt;margin-top:82.05pt;width:58.35pt;height:3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" adj="4184" fillcolor="#c0504d" stroked="f" strokecolor="#f2f2f2" strokeweight="3pt">
                <v:shadow color="#622423" opacity=".5" offset="1pt"/>
                <v:textbox style="layout-flow:vertical-ideographic">
                  <w:txbxContent>
                    <w:p w14:paraId="7A4D22EF" w14:textId="6315E2A1" w:rsidR="00100CEA" w:rsidRPr="00100CEA" w:rsidRDefault="00100CEA" w:rsidP="00100CEA">
                      <w:pPr>
                        <w:jc w:val="center"/>
                        <w:rPr>
                          <w:rFonts w:asciiTheme="minorHAnsi" w:hAnsiTheme="minorHAnsi"/>
                          <w:sz w:val="16"/>
                          <w:szCs w:val="16"/>
                        </w:rPr>
                      </w:pPr>
                      <w:r w:rsidRPr="00100CEA">
                        <w:rPr>
                          <w:rFonts w:asciiTheme="minorHAnsi" w:hAnsiTheme="minorHAnsi"/>
                          <w:sz w:val="16"/>
                          <w:szCs w:val="16"/>
                        </w:rPr>
                        <w:t>Dashboard</w:t>
                      </w:r>
                    </w:p>
                  </w:txbxContent>
                </v:textbox>
              </v:shape>
            </w:pict>
          </mc:Fallback>
        </mc:AlternateContent>
      </w:r>
      <w:r w:rsidR="005C0ED8">
        <w:rPr>
          <w:rFonts w:ascii="Calibri" w:hAnsi="Calibri"/>
          <w:b/>
          <w:i/>
          <w:noProof/>
          <w:sz w:val="22"/>
          <w:szCs w:val="22"/>
          <w:lang w:eastAsia="ko-KR"/>
        </w:rPr>
        <mc:AlternateContent>
          <mc:Choice Requires="wps">
            <w:drawing>
              <wp:anchor distT="0" distB="0" distL="114300" distR="114300" simplePos="0" relativeHeight="251662336" behindDoc="0" locked="0" layoutInCell="1" allowOverlap="1" wp14:anchorId="70654B73" wp14:editId="6F1D11E8">
                <wp:simplePos x="0" y="0"/>
                <wp:positionH relativeFrom="column">
                  <wp:posOffset>-331470</wp:posOffset>
                </wp:positionH>
                <wp:positionV relativeFrom="paragraph">
                  <wp:posOffset>544830</wp:posOffset>
                </wp:positionV>
                <wp:extent cx="574040" cy="457200"/>
                <wp:effectExtent l="1905" t="3810" r="5080" b="5715"/>
                <wp:wrapNone/>
                <wp:docPr id="2"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74040" cy="457200"/>
                        </a:xfrm>
                        <a:prstGeom prst="leftArrow">
                          <a:avLst>
                            <a:gd name="adj1" fmla="val 50000"/>
                            <a:gd name="adj2" fmla="val 31389"/>
                          </a:avLst>
                        </a:prstGeom>
                        <a:solidFill>
                          <a:srgbClr val="C0504D"/>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txbx>
                        <w:txbxContent>
                          <w:p w14:paraId="0BEEB4C5" w14:textId="77777777" w:rsidR="00FE1228" w:rsidRPr="00082028" w:rsidRDefault="003B2D38" w:rsidP="00FE1228">
                            <w:pPr>
                              <w:rPr>
                                <w:rFonts w:ascii="Calibri" w:hAnsi="Calibri" w:cs="Calibri"/>
                                <w:sz w:val="16"/>
                                <w:szCs w:val="16"/>
                              </w:rPr>
                            </w:pPr>
                            <w:r>
                              <w:rPr>
                                <w:rFonts w:ascii="Calibri" w:hAnsi="Calibri" w:cs="Calibri"/>
                                <w:sz w:val="16"/>
                                <w:szCs w:val="16"/>
                              </w:rPr>
                              <w:t>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654B73" id="AutoShape 29" o:spid="_x0000_s1027" type="#_x0000_t66" style="position:absolute;margin-left:-26.1pt;margin-top:42.9pt;width:45.2pt;height:36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" fillcolor="#c0504d" stroked="f" strokecolor="#f2f2f2" strokeweight="3pt">
                <v:shadow color="#622423" opacity=".5" offset="1pt"/>
                <v:textbox>
                  <w:txbxContent>
                    <w:p w14:paraId="0BEEB4C5" w14:textId="77777777" w:rsidR="00FE1228" w:rsidRPr="00082028" w:rsidRDefault="003B2D38" w:rsidP="00FE1228">
                      <w:pPr>
                        <w:rPr>
                          <w:rFonts w:ascii="Calibri" w:hAnsi="Calibri" w:cs="Calibri"/>
                          <w:sz w:val="16"/>
                          <w:szCs w:val="16"/>
                        </w:rPr>
                      </w:pPr>
                      <w:r>
                        <w:rPr>
                          <w:rFonts w:ascii="Calibri" w:hAnsi="Calibri" w:cs="Calibri"/>
                          <w:sz w:val="16"/>
                          <w:szCs w:val="16"/>
                        </w:rPr>
                        <w:t>Menu</w:t>
                      </w:r>
                    </w:p>
                  </w:txbxContent>
                </v:textbox>
              </v:shape>
            </w:pict>
          </mc:Fallback>
        </mc:AlternateContent>
      </w:r>
      <w:r w:rsidR="005C0ED8">
        <w:rPr>
          <w:rFonts w:ascii="Calibri" w:hAnsi="Calibri"/>
          <w:b/>
          <w:i/>
          <w:noProof/>
          <w:sz w:val="22"/>
          <w:szCs w:val="22"/>
          <w:lang w:eastAsia="ko-KR"/>
        </w:rPr>
        <w:drawing>
          <wp:inline distT="0" distB="0" distL="0" distR="0" wp14:anchorId="790C6625" wp14:editId="5ED24CEE">
            <wp:extent cx="5934075" cy="3381375"/>
            <wp:effectExtent l="19050" t="19050" r="28575" b="2857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solidFill>
                        <a:schemeClr val="tx1"/>
                      </a:solidFill>
                    </a:ln>
                  </pic:spPr>
                </pic:pic>
              </a:graphicData>
            </a:graphic>
          </wp:inline>
        </w:drawing>
      </w:r>
    </w:p>
    <w:p w14:paraId="22AD8963" w14:textId="77777777" w:rsidR="001C7D9B" w:rsidRPr="002D403B" w:rsidRDefault="001C7D9B" w:rsidP="0076061B">
      <w:pPr>
        <w:keepNext/>
        <w:spacing w:line="276" w:lineRule="auto"/>
        <w:rPr>
          <w:rFonts w:ascii="Calibri" w:hAnsi="Calibri"/>
          <w:sz w:val="22"/>
          <w:szCs w:val="22"/>
        </w:rPr>
      </w:pPr>
    </w:p>
    <w:p w14:paraId="767C6477" w14:textId="77777777" w:rsidR="00F84186" w:rsidRPr="002D403B" w:rsidRDefault="00F84186" w:rsidP="0076061B">
      <w:pPr>
        <w:spacing w:line="276" w:lineRule="auto"/>
        <w:rPr>
          <w:rFonts w:ascii="Calibri" w:hAnsi="Calibri"/>
          <w:sz w:val="22"/>
          <w:szCs w:val="22"/>
        </w:rPr>
      </w:pPr>
    </w:p>
    <w:p w14:paraId="1D2730B4" w14:textId="77777777" w:rsidR="00DF6079" w:rsidRPr="002D403B" w:rsidRDefault="00063317" w:rsidP="0076061B">
      <w:pPr>
        <w:pBdr>
          <w:bottom w:val="single" w:sz="18" w:space="1" w:color="auto"/>
        </w:pBdr>
        <w:spacing w:line="276" w:lineRule="auto"/>
        <w:rPr>
          <w:rFonts w:ascii="Calibri" w:hAnsi="Calibri"/>
          <w:sz w:val="22"/>
          <w:szCs w:val="22"/>
        </w:rPr>
      </w:pPr>
      <w:r w:rsidRPr="002D403B">
        <w:rPr>
          <w:rFonts w:ascii="Calibri" w:hAnsi="Calibri"/>
          <w:b/>
          <w:sz w:val="22"/>
          <w:szCs w:val="22"/>
        </w:rPr>
        <w:t>I</w:t>
      </w:r>
      <w:r w:rsidR="00DF6079" w:rsidRPr="002D403B">
        <w:rPr>
          <w:rFonts w:ascii="Calibri" w:hAnsi="Calibri"/>
          <w:b/>
          <w:sz w:val="22"/>
          <w:szCs w:val="22"/>
        </w:rPr>
        <w:t>I. NAVIGATING THE SYSTEM</w:t>
      </w:r>
    </w:p>
    <w:p w14:paraId="03842C75" w14:textId="77777777" w:rsidR="0076061B" w:rsidRDefault="0076061B" w:rsidP="0076061B">
      <w:pPr>
        <w:spacing w:line="276" w:lineRule="auto"/>
        <w:rPr>
          <w:rFonts w:ascii="Calibri" w:hAnsi="Calibri"/>
          <w:b/>
          <w:sz w:val="22"/>
          <w:szCs w:val="22"/>
        </w:rPr>
      </w:pPr>
    </w:p>
    <w:p w14:paraId="00AA276D" w14:textId="77777777" w:rsidR="00FE1228" w:rsidRDefault="00FE1228" w:rsidP="0076061B">
      <w:pPr>
        <w:spacing w:line="276" w:lineRule="auto"/>
        <w:rPr>
          <w:rFonts w:ascii="Calibri" w:hAnsi="Calibri"/>
          <w:sz w:val="22"/>
          <w:szCs w:val="22"/>
        </w:rPr>
      </w:pPr>
      <w:r w:rsidRPr="00FE1228">
        <w:rPr>
          <w:rFonts w:ascii="Calibri" w:hAnsi="Calibri"/>
          <w:b/>
          <w:sz w:val="22"/>
          <w:szCs w:val="22"/>
        </w:rPr>
        <w:t>MY DASHBOARD:</w:t>
      </w:r>
      <w:r>
        <w:rPr>
          <w:rFonts w:ascii="Calibri" w:hAnsi="Calibri"/>
          <w:sz w:val="22"/>
          <w:szCs w:val="22"/>
        </w:rPr>
        <w:t xml:space="preserve">  </w:t>
      </w:r>
      <w:r w:rsidRPr="002D403B">
        <w:rPr>
          <w:rFonts w:ascii="Calibri" w:hAnsi="Calibri"/>
          <w:sz w:val="22"/>
          <w:szCs w:val="22"/>
        </w:rPr>
        <w:t>When you log in to PATS, you will see your homepage</w:t>
      </w:r>
      <w:r>
        <w:rPr>
          <w:rFonts w:ascii="Calibri" w:hAnsi="Calibri"/>
          <w:sz w:val="22"/>
          <w:szCs w:val="22"/>
        </w:rPr>
        <w:t xml:space="preserve"> also called “My Dashboard”</w:t>
      </w:r>
      <w:r w:rsidRPr="002D403B">
        <w:rPr>
          <w:rFonts w:ascii="Calibri" w:hAnsi="Calibri"/>
          <w:sz w:val="22"/>
          <w:szCs w:val="22"/>
        </w:rPr>
        <w:t xml:space="preserve">.  This page will show messages and/or announcements that The Max Foundation wishes to communicate to you.  </w:t>
      </w:r>
      <w:r>
        <w:rPr>
          <w:rFonts w:ascii="Calibri" w:hAnsi="Calibri"/>
          <w:sz w:val="22"/>
          <w:szCs w:val="22"/>
        </w:rPr>
        <w:t xml:space="preserve">This page will also list the actions you may take </w:t>
      </w:r>
      <w:r w:rsidRPr="00FE1228">
        <w:rPr>
          <w:rFonts w:ascii="Calibri" w:hAnsi="Calibri"/>
          <w:sz w:val="22"/>
          <w:szCs w:val="22"/>
        </w:rPr>
        <w:t xml:space="preserve">for the patients </w:t>
      </w:r>
      <w:r>
        <w:rPr>
          <w:rFonts w:ascii="Calibri" w:hAnsi="Calibri"/>
          <w:sz w:val="22"/>
          <w:szCs w:val="22"/>
        </w:rPr>
        <w:t>under your care</w:t>
      </w:r>
      <w:r w:rsidRPr="00FE1228">
        <w:rPr>
          <w:rFonts w:ascii="Calibri" w:hAnsi="Calibri"/>
          <w:sz w:val="22"/>
          <w:szCs w:val="22"/>
        </w:rPr>
        <w:t xml:space="preserve">.  </w:t>
      </w:r>
    </w:p>
    <w:p w14:paraId="1AB72670" w14:textId="77777777" w:rsidR="00FE1228" w:rsidRDefault="00FE1228" w:rsidP="0076061B">
      <w:pPr>
        <w:spacing w:line="276" w:lineRule="auto"/>
        <w:rPr>
          <w:rFonts w:ascii="Calibri" w:hAnsi="Calibri"/>
          <w:sz w:val="22"/>
          <w:szCs w:val="22"/>
        </w:rPr>
      </w:pPr>
    </w:p>
    <w:p w14:paraId="7F4A661C"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Submit an Application</w:t>
      </w:r>
    </w:p>
    <w:p w14:paraId="643C3A31"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Patients Needing Reapproval</w:t>
      </w:r>
    </w:p>
    <w:p w14:paraId="75914F53"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Close a Patient</w:t>
      </w:r>
    </w:p>
    <w:p w14:paraId="629D2813"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Change Dosage</w:t>
      </w:r>
    </w:p>
    <w:p w14:paraId="421743BC"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Reactivate a Closed Case</w:t>
      </w:r>
    </w:p>
    <w:p w14:paraId="118E4D2E" w14:textId="77777777" w:rsidR="00FE1228" w:rsidRDefault="00FE1228" w:rsidP="00FE1228">
      <w:pPr>
        <w:numPr>
          <w:ilvl w:val="0"/>
          <w:numId w:val="19"/>
        </w:numPr>
        <w:spacing w:line="276" w:lineRule="auto"/>
        <w:ind w:left="720"/>
        <w:rPr>
          <w:rFonts w:ascii="Calibri" w:hAnsi="Calibri"/>
          <w:sz w:val="22"/>
          <w:szCs w:val="22"/>
        </w:rPr>
      </w:pPr>
      <w:r>
        <w:rPr>
          <w:rFonts w:ascii="Calibri" w:hAnsi="Calibri"/>
          <w:sz w:val="22"/>
          <w:szCs w:val="22"/>
        </w:rPr>
        <w:t>View all my patients</w:t>
      </w:r>
    </w:p>
    <w:p w14:paraId="1B3394F0" w14:textId="77777777" w:rsidR="00FE1228" w:rsidRDefault="00FE1228" w:rsidP="0076061B">
      <w:pPr>
        <w:spacing w:line="276" w:lineRule="auto"/>
        <w:rPr>
          <w:rFonts w:ascii="Calibri" w:hAnsi="Calibri"/>
          <w:sz w:val="22"/>
          <w:szCs w:val="22"/>
        </w:rPr>
      </w:pPr>
    </w:p>
    <w:p w14:paraId="24E569A5" w14:textId="77777777" w:rsidR="00FE1228" w:rsidRPr="00FE1228" w:rsidRDefault="003B2D38" w:rsidP="00FE1228">
      <w:pPr>
        <w:rPr>
          <w:rFonts w:ascii="Calibri" w:hAnsi="Calibri"/>
          <w:sz w:val="22"/>
          <w:szCs w:val="22"/>
        </w:rPr>
      </w:pPr>
      <w:r>
        <w:rPr>
          <w:rFonts w:ascii="Calibri" w:hAnsi="Calibri"/>
          <w:b/>
          <w:sz w:val="22"/>
          <w:szCs w:val="22"/>
        </w:rPr>
        <w:t>MENU</w:t>
      </w:r>
      <w:r w:rsidR="00FE1228" w:rsidRPr="00FE1228">
        <w:rPr>
          <w:rFonts w:ascii="Calibri" w:hAnsi="Calibri"/>
          <w:b/>
          <w:sz w:val="22"/>
          <w:szCs w:val="22"/>
        </w:rPr>
        <w:t xml:space="preserve">:   </w:t>
      </w:r>
      <w:r w:rsidR="00FE1228">
        <w:rPr>
          <w:rFonts w:ascii="Calibri" w:hAnsi="Calibri"/>
          <w:sz w:val="22"/>
          <w:szCs w:val="22"/>
        </w:rPr>
        <w:t>You may</w:t>
      </w:r>
      <w:r w:rsidR="00FE1228" w:rsidRPr="00FE1228">
        <w:rPr>
          <w:rFonts w:ascii="Calibri" w:hAnsi="Calibri"/>
          <w:sz w:val="22"/>
          <w:szCs w:val="22"/>
        </w:rPr>
        <w:t xml:space="preserve"> choose from a variety of actions that you see listed </w:t>
      </w:r>
      <w:r w:rsidR="00FE1228">
        <w:rPr>
          <w:rFonts w:ascii="Calibri" w:hAnsi="Calibri"/>
          <w:sz w:val="22"/>
          <w:szCs w:val="22"/>
        </w:rPr>
        <w:t>from</w:t>
      </w:r>
      <w:r w:rsidR="00FE1228" w:rsidRPr="00FE1228">
        <w:rPr>
          <w:rFonts w:ascii="Calibri" w:hAnsi="Calibri"/>
          <w:sz w:val="22"/>
          <w:szCs w:val="22"/>
        </w:rPr>
        <w:t xml:space="preserve"> left </w:t>
      </w:r>
      <w:r w:rsidR="00FE1228">
        <w:rPr>
          <w:rFonts w:ascii="Calibri" w:hAnsi="Calibri"/>
          <w:sz w:val="22"/>
          <w:szCs w:val="22"/>
        </w:rPr>
        <w:t>to right</w:t>
      </w:r>
      <w:r w:rsidR="00FE1228" w:rsidRPr="00FE1228">
        <w:rPr>
          <w:rFonts w:ascii="Calibri" w:hAnsi="Calibri"/>
          <w:sz w:val="22"/>
          <w:szCs w:val="22"/>
        </w:rPr>
        <w:t xml:space="preserve"> of your screen. (Refer to above homepage screenshot)</w:t>
      </w:r>
      <w:r w:rsidR="00FE1228">
        <w:rPr>
          <w:rFonts w:ascii="Calibri" w:hAnsi="Calibri"/>
          <w:sz w:val="22"/>
          <w:szCs w:val="22"/>
        </w:rPr>
        <w:t>.</w:t>
      </w:r>
      <w:r w:rsidR="00FE1228" w:rsidRPr="00FE1228">
        <w:rPr>
          <w:rFonts w:ascii="Calibri" w:hAnsi="Calibri"/>
          <w:sz w:val="22"/>
          <w:szCs w:val="22"/>
        </w:rPr>
        <w:t xml:space="preserve">  These actions are organized in sections:</w:t>
      </w:r>
    </w:p>
    <w:p w14:paraId="1012AA19" w14:textId="77777777" w:rsidR="007E58B4" w:rsidRPr="002D403B" w:rsidRDefault="007E58B4" w:rsidP="0076061B">
      <w:pPr>
        <w:numPr>
          <w:ins w:id="0" w:author="The Max Foundation" w:date="2004-12-20T12:35:00Z"/>
        </w:numPr>
        <w:spacing w:line="276" w:lineRule="auto"/>
        <w:rPr>
          <w:rFonts w:ascii="Calibri" w:hAnsi="Calibri"/>
          <w:sz w:val="22"/>
          <w:szCs w:val="22"/>
        </w:rPr>
      </w:pPr>
    </w:p>
    <w:p w14:paraId="37143BAD" w14:textId="77777777" w:rsidR="00D94E90" w:rsidRDefault="00DA342E" w:rsidP="00FE1228">
      <w:pPr>
        <w:numPr>
          <w:ilvl w:val="0"/>
          <w:numId w:val="18"/>
        </w:numPr>
        <w:spacing w:line="276" w:lineRule="auto"/>
        <w:rPr>
          <w:rFonts w:ascii="Calibri" w:hAnsi="Calibri"/>
          <w:sz w:val="22"/>
          <w:szCs w:val="22"/>
        </w:rPr>
      </w:pPr>
      <w:r w:rsidRPr="002D403B">
        <w:rPr>
          <w:rFonts w:ascii="Calibri" w:hAnsi="Calibri"/>
          <w:b/>
          <w:sz w:val="22"/>
          <w:szCs w:val="22"/>
        </w:rPr>
        <w:t>My Patients</w:t>
      </w:r>
      <w:r w:rsidRPr="002D403B">
        <w:rPr>
          <w:rFonts w:ascii="Calibri" w:hAnsi="Calibri"/>
          <w:sz w:val="22"/>
          <w:szCs w:val="22"/>
        </w:rPr>
        <w:t xml:space="preserve">:  </w:t>
      </w:r>
      <w:r w:rsidR="00D94E90" w:rsidRPr="002D403B">
        <w:rPr>
          <w:rFonts w:ascii="Calibri" w:hAnsi="Calibri"/>
          <w:sz w:val="22"/>
          <w:szCs w:val="22"/>
        </w:rPr>
        <w:t xml:space="preserve">These are the </w:t>
      </w:r>
      <w:r w:rsidR="007E58B4" w:rsidRPr="002D403B">
        <w:rPr>
          <w:rFonts w:ascii="Calibri" w:hAnsi="Calibri"/>
          <w:sz w:val="22"/>
          <w:szCs w:val="22"/>
        </w:rPr>
        <w:t xml:space="preserve">patient-related </w:t>
      </w:r>
      <w:r w:rsidR="00D94E90" w:rsidRPr="002D403B">
        <w:rPr>
          <w:rFonts w:ascii="Calibri" w:hAnsi="Calibri"/>
          <w:sz w:val="22"/>
          <w:szCs w:val="22"/>
        </w:rPr>
        <w:t>action requests you can take</w:t>
      </w:r>
      <w:r w:rsidR="000C2FBD" w:rsidRPr="002D403B">
        <w:rPr>
          <w:rFonts w:ascii="Calibri" w:hAnsi="Calibri"/>
          <w:sz w:val="22"/>
          <w:szCs w:val="22"/>
        </w:rPr>
        <w:t xml:space="preserve">.  </w:t>
      </w:r>
      <w:r w:rsidR="00814366">
        <w:rPr>
          <w:rFonts w:ascii="Calibri" w:hAnsi="Calibri"/>
          <w:sz w:val="22"/>
          <w:szCs w:val="22"/>
        </w:rPr>
        <w:t>These actions are also listed on your homepage / dashboard.</w:t>
      </w:r>
    </w:p>
    <w:p w14:paraId="1E423756" w14:textId="77777777" w:rsidR="00FE1228" w:rsidRDefault="00FE1228" w:rsidP="00FE1228">
      <w:pPr>
        <w:numPr>
          <w:ilvl w:val="0"/>
          <w:numId w:val="18"/>
        </w:numPr>
        <w:spacing w:line="276" w:lineRule="auto"/>
        <w:rPr>
          <w:rFonts w:ascii="Calibri" w:hAnsi="Calibri"/>
          <w:sz w:val="22"/>
          <w:szCs w:val="22"/>
        </w:rPr>
      </w:pPr>
      <w:r w:rsidRPr="00814366">
        <w:rPr>
          <w:rFonts w:ascii="Calibri" w:hAnsi="Calibri"/>
          <w:b/>
          <w:sz w:val="22"/>
          <w:szCs w:val="22"/>
        </w:rPr>
        <w:t>Reports</w:t>
      </w:r>
      <w:r w:rsidR="00814366" w:rsidRPr="00814366">
        <w:rPr>
          <w:rFonts w:ascii="Calibri" w:hAnsi="Calibri"/>
          <w:b/>
          <w:sz w:val="22"/>
          <w:szCs w:val="22"/>
        </w:rPr>
        <w:t>:</w:t>
      </w:r>
      <w:r w:rsidR="00814366">
        <w:rPr>
          <w:rFonts w:ascii="Calibri" w:hAnsi="Calibri"/>
          <w:sz w:val="22"/>
          <w:szCs w:val="22"/>
        </w:rPr>
        <w:t xml:space="preserve">  You may view a log of the Adverse Events reported for your patients.</w:t>
      </w:r>
    </w:p>
    <w:p w14:paraId="6D51AFC3" w14:textId="7AE9820F" w:rsidR="00FE1228" w:rsidRPr="003F04B0" w:rsidRDefault="00FE1228" w:rsidP="00FE1228">
      <w:pPr>
        <w:numPr>
          <w:ilvl w:val="0"/>
          <w:numId w:val="18"/>
        </w:numPr>
        <w:spacing w:line="276" w:lineRule="auto"/>
        <w:rPr>
          <w:rFonts w:ascii="Calibri" w:hAnsi="Calibri"/>
          <w:sz w:val="22"/>
          <w:szCs w:val="22"/>
        </w:rPr>
      </w:pPr>
      <w:r w:rsidRPr="003F04B0">
        <w:rPr>
          <w:rFonts w:ascii="Calibri" w:hAnsi="Calibri"/>
          <w:b/>
          <w:sz w:val="22"/>
          <w:szCs w:val="22"/>
        </w:rPr>
        <w:lastRenderedPageBreak/>
        <w:t>Forms</w:t>
      </w:r>
      <w:r w:rsidR="00814366" w:rsidRPr="003F04B0">
        <w:rPr>
          <w:rFonts w:ascii="Calibri" w:hAnsi="Calibri"/>
          <w:b/>
          <w:sz w:val="22"/>
          <w:szCs w:val="22"/>
        </w:rPr>
        <w:t>:</w:t>
      </w:r>
      <w:r w:rsidR="00814366" w:rsidRPr="003F04B0">
        <w:rPr>
          <w:rFonts w:ascii="Calibri" w:hAnsi="Calibri"/>
          <w:sz w:val="22"/>
          <w:szCs w:val="22"/>
        </w:rPr>
        <w:t xml:space="preserve">  You may download this Help/ User Guide, the MAX-Physician MOU, Patient Consent Form, and </w:t>
      </w:r>
      <w:r w:rsidR="003F04B0">
        <w:rPr>
          <w:rFonts w:ascii="Calibri" w:hAnsi="Calibri"/>
          <w:sz w:val="22"/>
          <w:szCs w:val="22"/>
        </w:rPr>
        <w:t>Adverse Event Report</w:t>
      </w:r>
      <w:r w:rsidR="00814366" w:rsidRPr="003F04B0">
        <w:rPr>
          <w:rFonts w:ascii="Calibri" w:hAnsi="Calibri"/>
          <w:sz w:val="22"/>
          <w:szCs w:val="22"/>
        </w:rPr>
        <w:t xml:space="preserve"> Form.</w:t>
      </w:r>
    </w:p>
    <w:p w14:paraId="71D0BDA7" w14:textId="77777777" w:rsidR="00FE1228" w:rsidRPr="00FE1228" w:rsidRDefault="00FE1228" w:rsidP="00FE1228">
      <w:pPr>
        <w:numPr>
          <w:ilvl w:val="0"/>
          <w:numId w:val="18"/>
        </w:numPr>
        <w:spacing w:line="276" w:lineRule="auto"/>
        <w:rPr>
          <w:rFonts w:ascii="Calibri" w:hAnsi="Calibri"/>
          <w:sz w:val="22"/>
          <w:szCs w:val="22"/>
        </w:rPr>
      </w:pPr>
      <w:r w:rsidRPr="00814366">
        <w:rPr>
          <w:rFonts w:ascii="Calibri" w:hAnsi="Calibri"/>
          <w:b/>
          <w:sz w:val="22"/>
          <w:szCs w:val="22"/>
        </w:rPr>
        <w:t>Contact MAX</w:t>
      </w:r>
      <w:r w:rsidR="00814366" w:rsidRPr="00814366">
        <w:rPr>
          <w:rFonts w:ascii="Calibri" w:hAnsi="Calibri"/>
          <w:b/>
          <w:sz w:val="22"/>
          <w:szCs w:val="22"/>
        </w:rPr>
        <w:t>:</w:t>
      </w:r>
      <w:r w:rsidR="00814366">
        <w:rPr>
          <w:rFonts w:ascii="Calibri" w:hAnsi="Calibri"/>
          <w:sz w:val="22"/>
          <w:szCs w:val="22"/>
        </w:rPr>
        <w:t xml:space="preserve">  You may submit an email that will be generated in PATS and </w:t>
      </w:r>
      <w:r w:rsidR="008A55C9">
        <w:rPr>
          <w:rFonts w:ascii="Calibri" w:hAnsi="Calibri"/>
          <w:sz w:val="22"/>
          <w:szCs w:val="22"/>
        </w:rPr>
        <w:t>mailed</w:t>
      </w:r>
      <w:r w:rsidR="00814366">
        <w:rPr>
          <w:rFonts w:ascii="Calibri" w:hAnsi="Calibri"/>
          <w:sz w:val="22"/>
          <w:szCs w:val="22"/>
        </w:rPr>
        <w:t xml:space="preserve"> to </w:t>
      </w:r>
      <w:hyperlink r:id="rId10" w:history="1">
        <w:r w:rsidR="00814366" w:rsidRPr="001E6D2F">
          <w:rPr>
            <w:rStyle w:val="Hyperlink"/>
            <w:rFonts w:ascii="Calibri" w:hAnsi="Calibri"/>
            <w:sz w:val="22"/>
            <w:szCs w:val="22"/>
          </w:rPr>
          <w:t>gipap@themaxfoundation.org</w:t>
        </w:r>
      </w:hyperlink>
      <w:r w:rsidR="00814366">
        <w:rPr>
          <w:rFonts w:ascii="Calibri" w:hAnsi="Calibri"/>
          <w:sz w:val="22"/>
          <w:szCs w:val="22"/>
        </w:rPr>
        <w:t>.  This email will automatically include your name and email address so that a Program Officer can follow up with</w:t>
      </w:r>
      <w:r w:rsidR="008A55C9">
        <w:rPr>
          <w:rFonts w:ascii="Calibri" w:hAnsi="Calibri"/>
          <w:sz w:val="22"/>
          <w:szCs w:val="22"/>
        </w:rPr>
        <w:t xml:space="preserve"> </w:t>
      </w:r>
      <w:r w:rsidR="00814366">
        <w:rPr>
          <w:rFonts w:ascii="Calibri" w:hAnsi="Calibri"/>
          <w:sz w:val="22"/>
          <w:szCs w:val="22"/>
        </w:rPr>
        <w:t>you</w:t>
      </w:r>
      <w:r w:rsidR="008A55C9">
        <w:rPr>
          <w:rFonts w:ascii="Calibri" w:hAnsi="Calibri"/>
          <w:sz w:val="22"/>
          <w:szCs w:val="22"/>
        </w:rPr>
        <w:t xml:space="preserve"> directly</w:t>
      </w:r>
      <w:r w:rsidR="00814366">
        <w:rPr>
          <w:rFonts w:ascii="Calibri" w:hAnsi="Calibri"/>
          <w:sz w:val="22"/>
          <w:szCs w:val="22"/>
        </w:rPr>
        <w:t>.</w:t>
      </w:r>
    </w:p>
    <w:p w14:paraId="7008AC92" w14:textId="77777777" w:rsidR="00A56620" w:rsidRPr="003F04B0" w:rsidRDefault="00202643" w:rsidP="00FE1228">
      <w:pPr>
        <w:numPr>
          <w:ilvl w:val="0"/>
          <w:numId w:val="18"/>
        </w:numPr>
        <w:spacing w:line="276" w:lineRule="auto"/>
        <w:rPr>
          <w:rFonts w:ascii="Calibri" w:hAnsi="Calibri"/>
          <w:sz w:val="22"/>
          <w:szCs w:val="22"/>
        </w:rPr>
      </w:pPr>
      <w:r w:rsidRPr="003F04B0">
        <w:rPr>
          <w:rFonts w:ascii="Calibri" w:hAnsi="Calibri"/>
          <w:b/>
          <w:sz w:val="22"/>
          <w:szCs w:val="22"/>
        </w:rPr>
        <w:t xml:space="preserve">My Profile: </w:t>
      </w:r>
      <w:r w:rsidR="00814366" w:rsidRPr="003F04B0">
        <w:rPr>
          <w:rFonts w:ascii="Calibri" w:hAnsi="Calibri"/>
          <w:b/>
          <w:sz w:val="22"/>
          <w:szCs w:val="22"/>
        </w:rPr>
        <w:t xml:space="preserve"> </w:t>
      </w:r>
      <w:r w:rsidRPr="003F04B0">
        <w:rPr>
          <w:rFonts w:ascii="Calibri" w:hAnsi="Calibri"/>
          <w:sz w:val="22"/>
          <w:szCs w:val="22"/>
        </w:rPr>
        <w:t xml:space="preserve">These actions allow you to </w:t>
      </w:r>
      <w:r w:rsidR="00400827" w:rsidRPr="003F04B0">
        <w:rPr>
          <w:rFonts w:ascii="Calibri" w:hAnsi="Calibri"/>
          <w:sz w:val="22"/>
          <w:szCs w:val="22"/>
        </w:rPr>
        <w:t>view</w:t>
      </w:r>
      <w:r w:rsidRPr="003F04B0">
        <w:rPr>
          <w:rFonts w:ascii="Calibri" w:hAnsi="Calibri"/>
          <w:sz w:val="22"/>
          <w:szCs w:val="22"/>
        </w:rPr>
        <w:t xml:space="preserve"> and update information about yourself</w:t>
      </w:r>
      <w:r w:rsidR="00400827" w:rsidRPr="003F04B0">
        <w:rPr>
          <w:rFonts w:ascii="Calibri" w:hAnsi="Calibri"/>
          <w:sz w:val="22"/>
          <w:szCs w:val="22"/>
        </w:rPr>
        <w:t xml:space="preserve"> that </w:t>
      </w:r>
      <w:r w:rsidR="007E58B4" w:rsidRPr="003F04B0">
        <w:rPr>
          <w:rFonts w:ascii="Calibri" w:hAnsi="Calibri"/>
          <w:sz w:val="22"/>
          <w:szCs w:val="22"/>
        </w:rPr>
        <w:t xml:space="preserve">PATS </w:t>
      </w:r>
      <w:r w:rsidR="00400827" w:rsidRPr="003F04B0">
        <w:rPr>
          <w:rFonts w:ascii="Calibri" w:hAnsi="Calibri"/>
          <w:sz w:val="22"/>
          <w:szCs w:val="22"/>
        </w:rPr>
        <w:t xml:space="preserve">has on file for you.  </w:t>
      </w:r>
      <w:r w:rsidR="007E58B4" w:rsidRPr="003F04B0">
        <w:rPr>
          <w:rFonts w:ascii="Calibri" w:hAnsi="Calibri"/>
          <w:sz w:val="22"/>
          <w:szCs w:val="22"/>
        </w:rPr>
        <w:t>T</w:t>
      </w:r>
      <w:r w:rsidR="00400827" w:rsidRPr="003F04B0">
        <w:rPr>
          <w:rFonts w:ascii="Calibri" w:hAnsi="Calibri"/>
          <w:sz w:val="22"/>
          <w:szCs w:val="22"/>
        </w:rPr>
        <w:t xml:space="preserve">o make changes </w:t>
      </w:r>
      <w:r w:rsidR="007E58B4" w:rsidRPr="003F04B0">
        <w:rPr>
          <w:rFonts w:ascii="Calibri" w:hAnsi="Calibri"/>
          <w:sz w:val="22"/>
          <w:szCs w:val="22"/>
        </w:rPr>
        <w:t xml:space="preserve">to your profile </w:t>
      </w:r>
      <w:r w:rsidR="00400827" w:rsidRPr="003F04B0">
        <w:rPr>
          <w:rFonts w:ascii="Calibri" w:hAnsi="Calibri"/>
          <w:sz w:val="22"/>
          <w:szCs w:val="22"/>
        </w:rPr>
        <w:t xml:space="preserve">click on the edit button at the top of the box. You </w:t>
      </w:r>
      <w:r w:rsidR="007E58B4" w:rsidRPr="003F04B0">
        <w:rPr>
          <w:rFonts w:ascii="Calibri" w:hAnsi="Calibri"/>
          <w:sz w:val="22"/>
          <w:szCs w:val="22"/>
        </w:rPr>
        <w:t>may also</w:t>
      </w:r>
      <w:r w:rsidR="00400827" w:rsidRPr="003F04B0">
        <w:rPr>
          <w:rFonts w:ascii="Calibri" w:hAnsi="Calibri"/>
          <w:sz w:val="22"/>
          <w:szCs w:val="22"/>
        </w:rPr>
        <w:t xml:space="preserve"> change your </w:t>
      </w:r>
      <w:r w:rsidR="007E58B4" w:rsidRPr="003F04B0">
        <w:rPr>
          <w:rFonts w:ascii="Calibri" w:hAnsi="Calibri"/>
          <w:sz w:val="22"/>
          <w:szCs w:val="22"/>
        </w:rPr>
        <w:t xml:space="preserve">PATS </w:t>
      </w:r>
      <w:r w:rsidR="00400827" w:rsidRPr="003F04B0">
        <w:rPr>
          <w:rFonts w:ascii="Calibri" w:hAnsi="Calibri"/>
          <w:sz w:val="22"/>
          <w:szCs w:val="22"/>
        </w:rPr>
        <w:t>password in this section.</w:t>
      </w:r>
    </w:p>
    <w:p w14:paraId="17D15574" w14:textId="77777777" w:rsidR="008960F7" w:rsidRPr="002D403B" w:rsidRDefault="00FE1228" w:rsidP="00FE1228">
      <w:pPr>
        <w:numPr>
          <w:ilvl w:val="0"/>
          <w:numId w:val="18"/>
        </w:numPr>
        <w:spacing w:line="276" w:lineRule="auto"/>
        <w:rPr>
          <w:rFonts w:ascii="Calibri" w:hAnsi="Calibri"/>
          <w:sz w:val="22"/>
          <w:szCs w:val="22"/>
        </w:rPr>
      </w:pPr>
      <w:r>
        <w:rPr>
          <w:rFonts w:ascii="Calibri" w:hAnsi="Calibri"/>
          <w:b/>
          <w:sz w:val="22"/>
          <w:szCs w:val="22"/>
        </w:rPr>
        <w:t>Dashboard:</w:t>
      </w:r>
      <w:r>
        <w:rPr>
          <w:rFonts w:ascii="Calibri" w:hAnsi="Calibri"/>
          <w:sz w:val="22"/>
          <w:szCs w:val="22"/>
        </w:rPr>
        <w:t xml:space="preserve">  This will return you to the Dashboard.</w:t>
      </w:r>
    </w:p>
    <w:p w14:paraId="54C7F2B8" w14:textId="77777777" w:rsidR="001876CE" w:rsidRPr="002D403B" w:rsidRDefault="001876CE" w:rsidP="0076061B">
      <w:pPr>
        <w:spacing w:line="276" w:lineRule="auto"/>
        <w:rPr>
          <w:rFonts w:ascii="Calibri" w:hAnsi="Calibri"/>
          <w:sz w:val="22"/>
          <w:szCs w:val="22"/>
        </w:rPr>
      </w:pPr>
    </w:p>
    <w:p w14:paraId="15B763CC" w14:textId="77777777" w:rsidR="00400827" w:rsidRPr="009853C3" w:rsidRDefault="00400827" w:rsidP="0076061B">
      <w:pPr>
        <w:spacing w:line="276" w:lineRule="auto"/>
        <w:rPr>
          <w:rFonts w:ascii="Calibri" w:hAnsi="Calibri"/>
          <w:color w:val="FF0000"/>
          <w:sz w:val="22"/>
          <w:szCs w:val="22"/>
        </w:rPr>
      </w:pPr>
      <w:r w:rsidRPr="009853C3">
        <w:rPr>
          <w:rFonts w:ascii="Calibri" w:hAnsi="Calibri"/>
          <w:color w:val="FF0000"/>
          <w:sz w:val="22"/>
          <w:szCs w:val="22"/>
        </w:rPr>
        <w:t xml:space="preserve">PLEASE NOTE: The </w:t>
      </w:r>
      <w:r w:rsidR="008A55C9" w:rsidRPr="009853C3">
        <w:rPr>
          <w:rFonts w:ascii="Calibri" w:hAnsi="Calibri"/>
          <w:color w:val="FF0000"/>
          <w:sz w:val="22"/>
          <w:szCs w:val="22"/>
        </w:rPr>
        <w:t>menu will not change regardless of the page</w:t>
      </w:r>
      <w:r w:rsidRPr="009853C3">
        <w:rPr>
          <w:rFonts w:ascii="Calibri" w:hAnsi="Calibri"/>
          <w:color w:val="FF0000"/>
          <w:sz w:val="22"/>
          <w:szCs w:val="22"/>
        </w:rPr>
        <w:t xml:space="preserve"> you are </w:t>
      </w:r>
      <w:r w:rsidR="008A55C9" w:rsidRPr="009853C3">
        <w:rPr>
          <w:rFonts w:ascii="Calibri" w:hAnsi="Calibri"/>
          <w:color w:val="FF0000"/>
          <w:sz w:val="22"/>
          <w:szCs w:val="22"/>
        </w:rPr>
        <w:t>on within PATS</w:t>
      </w:r>
      <w:r w:rsidRPr="009853C3">
        <w:rPr>
          <w:rFonts w:ascii="Calibri" w:hAnsi="Calibri"/>
          <w:color w:val="FF0000"/>
          <w:sz w:val="22"/>
          <w:szCs w:val="22"/>
        </w:rPr>
        <w:t xml:space="preserve">.  However, clicking on </w:t>
      </w:r>
      <w:r w:rsidR="008A55C9" w:rsidRPr="009853C3">
        <w:rPr>
          <w:rFonts w:ascii="Calibri" w:hAnsi="Calibri"/>
          <w:color w:val="FF0000"/>
          <w:sz w:val="22"/>
          <w:szCs w:val="22"/>
        </w:rPr>
        <w:t>a link</w:t>
      </w:r>
      <w:r w:rsidRPr="009853C3">
        <w:rPr>
          <w:rFonts w:ascii="Calibri" w:hAnsi="Calibri"/>
          <w:color w:val="FF0000"/>
          <w:sz w:val="22"/>
          <w:szCs w:val="22"/>
        </w:rPr>
        <w:t xml:space="preserve"> from the </w:t>
      </w:r>
      <w:r w:rsidR="008A55C9" w:rsidRPr="009853C3">
        <w:rPr>
          <w:rFonts w:ascii="Calibri" w:hAnsi="Calibri"/>
          <w:color w:val="FF0000"/>
          <w:sz w:val="22"/>
          <w:szCs w:val="22"/>
        </w:rPr>
        <w:t>menu,</w:t>
      </w:r>
      <w:r w:rsidRPr="009853C3">
        <w:rPr>
          <w:rFonts w:ascii="Calibri" w:hAnsi="Calibri"/>
          <w:color w:val="FF0000"/>
          <w:sz w:val="22"/>
          <w:szCs w:val="22"/>
        </w:rPr>
        <w:t xml:space="preserve"> when you are in the middle of an</w:t>
      </w:r>
      <w:r w:rsidR="008A55C9" w:rsidRPr="009853C3">
        <w:rPr>
          <w:rFonts w:ascii="Calibri" w:hAnsi="Calibri"/>
          <w:color w:val="FF0000"/>
          <w:sz w:val="22"/>
          <w:szCs w:val="22"/>
        </w:rPr>
        <w:t>other</w:t>
      </w:r>
      <w:r w:rsidRPr="009853C3">
        <w:rPr>
          <w:rFonts w:ascii="Calibri" w:hAnsi="Calibri"/>
          <w:color w:val="FF0000"/>
          <w:sz w:val="22"/>
          <w:szCs w:val="22"/>
        </w:rPr>
        <w:t xml:space="preserve"> action</w:t>
      </w:r>
      <w:r w:rsidR="008A55C9" w:rsidRPr="009853C3">
        <w:rPr>
          <w:rFonts w:ascii="Calibri" w:hAnsi="Calibri"/>
          <w:color w:val="FF0000"/>
          <w:sz w:val="22"/>
          <w:szCs w:val="22"/>
        </w:rPr>
        <w:t>, will cause that</w:t>
      </w:r>
      <w:r w:rsidRPr="009853C3">
        <w:rPr>
          <w:rFonts w:ascii="Calibri" w:hAnsi="Calibri"/>
          <w:color w:val="FF0000"/>
          <w:sz w:val="22"/>
          <w:szCs w:val="22"/>
        </w:rPr>
        <w:t xml:space="preserve"> action to be abandoned.  It is important you submit the action before clicking on another </w:t>
      </w:r>
      <w:r w:rsidR="008A55C9" w:rsidRPr="009853C3">
        <w:rPr>
          <w:rFonts w:ascii="Calibri" w:hAnsi="Calibri"/>
          <w:color w:val="FF0000"/>
          <w:sz w:val="22"/>
          <w:szCs w:val="22"/>
        </w:rPr>
        <w:t>link from your menu.</w:t>
      </w:r>
    </w:p>
    <w:p w14:paraId="377C529D" w14:textId="77777777" w:rsidR="006802CE" w:rsidRPr="002D403B" w:rsidRDefault="006802CE" w:rsidP="0076061B">
      <w:pPr>
        <w:spacing w:line="276" w:lineRule="auto"/>
        <w:rPr>
          <w:rFonts w:ascii="Calibri" w:hAnsi="Calibri"/>
          <w:sz w:val="22"/>
          <w:szCs w:val="22"/>
        </w:rPr>
      </w:pPr>
    </w:p>
    <w:p w14:paraId="377A3225" w14:textId="77777777" w:rsidR="005C6992" w:rsidRPr="002D403B" w:rsidRDefault="005C6992" w:rsidP="0076061B">
      <w:pPr>
        <w:spacing w:line="276" w:lineRule="auto"/>
        <w:rPr>
          <w:rFonts w:ascii="Calibri" w:hAnsi="Calibri"/>
          <w:color w:val="993300"/>
          <w:sz w:val="22"/>
          <w:szCs w:val="22"/>
        </w:rPr>
      </w:pPr>
    </w:p>
    <w:p w14:paraId="65E27880" w14:textId="77777777" w:rsidR="0058204C" w:rsidRPr="002D403B" w:rsidRDefault="00063317" w:rsidP="0076061B">
      <w:pPr>
        <w:pBdr>
          <w:bottom w:val="single" w:sz="18" w:space="1" w:color="auto"/>
        </w:pBdr>
        <w:spacing w:line="276" w:lineRule="auto"/>
        <w:rPr>
          <w:rFonts w:ascii="Calibri" w:hAnsi="Calibri"/>
          <w:b/>
          <w:sz w:val="22"/>
          <w:szCs w:val="22"/>
        </w:rPr>
      </w:pPr>
      <w:r w:rsidRPr="002D403B">
        <w:rPr>
          <w:rFonts w:ascii="Calibri" w:hAnsi="Calibri"/>
          <w:b/>
          <w:sz w:val="22"/>
          <w:szCs w:val="22"/>
        </w:rPr>
        <w:t>III</w:t>
      </w:r>
      <w:r w:rsidR="0058204C" w:rsidRPr="002D403B">
        <w:rPr>
          <w:rFonts w:ascii="Calibri" w:hAnsi="Calibri"/>
          <w:b/>
          <w:sz w:val="22"/>
          <w:szCs w:val="22"/>
        </w:rPr>
        <w:t>. SUBMITTING A PATIENT APPLICATION</w:t>
      </w:r>
    </w:p>
    <w:p w14:paraId="3C35B625" w14:textId="77777777" w:rsidR="003B2D38" w:rsidRDefault="003B2D38" w:rsidP="0076061B">
      <w:pPr>
        <w:spacing w:line="276" w:lineRule="auto"/>
        <w:rPr>
          <w:rFonts w:ascii="Calibri" w:hAnsi="Calibri"/>
          <w:b/>
          <w:sz w:val="22"/>
          <w:szCs w:val="22"/>
        </w:rPr>
      </w:pPr>
    </w:p>
    <w:p w14:paraId="739975A4" w14:textId="77777777" w:rsidR="00C6058A" w:rsidRPr="002D403B" w:rsidRDefault="00C6058A" w:rsidP="0076061B">
      <w:pPr>
        <w:spacing w:line="276" w:lineRule="auto"/>
        <w:rPr>
          <w:rFonts w:ascii="Calibri" w:hAnsi="Calibri"/>
          <w:b/>
          <w:sz w:val="22"/>
          <w:szCs w:val="22"/>
        </w:rPr>
      </w:pPr>
      <w:r w:rsidRPr="002D403B">
        <w:rPr>
          <w:rFonts w:ascii="Calibri" w:hAnsi="Calibri"/>
          <w:b/>
          <w:sz w:val="22"/>
          <w:szCs w:val="22"/>
        </w:rPr>
        <w:t xml:space="preserve">Step 1:  </w:t>
      </w:r>
    </w:p>
    <w:p w14:paraId="61430A5D" w14:textId="77777777" w:rsidR="00C6058A" w:rsidRPr="002D403B" w:rsidRDefault="005C1A5F" w:rsidP="0076061B">
      <w:pPr>
        <w:spacing w:line="276" w:lineRule="auto"/>
        <w:rPr>
          <w:rFonts w:ascii="Calibri" w:hAnsi="Calibri"/>
          <w:sz w:val="22"/>
          <w:szCs w:val="22"/>
        </w:rPr>
      </w:pPr>
      <w:r w:rsidRPr="002D403B">
        <w:rPr>
          <w:rFonts w:ascii="Calibri" w:hAnsi="Calibri"/>
          <w:sz w:val="22"/>
          <w:szCs w:val="22"/>
        </w:rPr>
        <w:t xml:space="preserve">From your “My Patients” </w:t>
      </w:r>
      <w:r w:rsidR="003B2D38">
        <w:rPr>
          <w:rFonts w:ascii="Calibri" w:hAnsi="Calibri"/>
          <w:sz w:val="22"/>
          <w:szCs w:val="22"/>
        </w:rPr>
        <w:t>menu, or from your dashboard</w:t>
      </w:r>
      <w:r w:rsidRPr="002D403B">
        <w:rPr>
          <w:rFonts w:ascii="Calibri" w:hAnsi="Calibri"/>
          <w:sz w:val="22"/>
          <w:szCs w:val="22"/>
        </w:rPr>
        <w:t xml:space="preserve">, click on the link </w:t>
      </w:r>
      <w:r w:rsidR="00C6058A" w:rsidRPr="002D403B">
        <w:rPr>
          <w:rFonts w:ascii="Calibri" w:hAnsi="Calibri"/>
          <w:sz w:val="22"/>
          <w:szCs w:val="22"/>
        </w:rPr>
        <w:t>“Submit an Application.”</w:t>
      </w:r>
    </w:p>
    <w:p w14:paraId="63F1804D" w14:textId="77777777" w:rsidR="00D5325A" w:rsidRPr="002D403B" w:rsidRDefault="00D5325A" w:rsidP="0076061B">
      <w:pPr>
        <w:spacing w:line="276" w:lineRule="auto"/>
        <w:rPr>
          <w:rFonts w:ascii="Calibri" w:hAnsi="Calibri"/>
          <w:sz w:val="22"/>
          <w:szCs w:val="22"/>
        </w:rPr>
      </w:pPr>
    </w:p>
    <w:p w14:paraId="42D4071A" w14:textId="77777777" w:rsidR="00840673" w:rsidRPr="002D403B" w:rsidRDefault="00840673" w:rsidP="0076061B">
      <w:pPr>
        <w:spacing w:line="276" w:lineRule="auto"/>
        <w:rPr>
          <w:rFonts w:ascii="Calibri" w:hAnsi="Calibri"/>
          <w:b/>
          <w:sz w:val="22"/>
          <w:szCs w:val="22"/>
        </w:rPr>
      </w:pPr>
      <w:r w:rsidRPr="002D403B">
        <w:rPr>
          <w:rFonts w:ascii="Calibri" w:hAnsi="Calibri"/>
          <w:b/>
          <w:sz w:val="22"/>
          <w:szCs w:val="22"/>
        </w:rPr>
        <w:t>Step 2:</w:t>
      </w:r>
    </w:p>
    <w:p w14:paraId="5B215752" w14:textId="77777777" w:rsidR="00840673" w:rsidRPr="002D403B" w:rsidRDefault="003B2D38" w:rsidP="0076061B">
      <w:pPr>
        <w:spacing w:line="276" w:lineRule="auto"/>
        <w:rPr>
          <w:rFonts w:ascii="Calibri" w:hAnsi="Calibri"/>
          <w:sz w:val="22"/>
          <w:szCs w:val="22"/>
        </w:rPr>
      </w:pPr>
      <w:r>
        <w:rPr>
          <w:rFonts w:ascii="Calibri" w:hAnsi="Calibri"/>
          <w:sz w:val="22"/>
          <w:szCs w:val="22"/>
        </w:rPr>
        <w:t xml:space="preserve">The country and physician fields will be automatically filled in.  </w:t>
      </w:r>
      <w:r w:rsidR="00840673" w:rsidRPr="002D403B">
        <w:rPr>
          <w:rFonts w:ascii="Calibri" w:hAnsi="Calibri"/>
          <w:sz w:val="22"/>
          <w:szCs w:val="22"/>
        </w:rPr>
        <w:t xml:space="preserve">Select the </w:t>
      </w:r>
      <w:r>
        <w:rPr>
          <w:rFonts w:ascii="Calibri" w:hAnsi="Calibri"/>
          <w:sz w:val="22"/>
          <w:szCs w:val="22"/>
        </w:rPr>
        <w:t>diagnosis from the drop down box</w:t>
      </w:r>
      <w:r w:rsidR="00840673" w:rsidRPr="002D403B">
        <w:rPr>
          <w:rFonts w:ascii="Calibri" w:hAnsi="Calibri"/>
          <w:sz w:val="22"/>
          <w:szCs w:val="22"/>
        </w:rPr>
        <w:t xml:space="preserve"> and click on “Next Page&gt;&gt;” to proceed.</w:t>
      </w:r>
    </w:p>
    <w:p w14:paraId="291FCDB1" w14:textId="77777777" w:rsidR="00D5325A" w:rsidRPr="002D403B" w:rsidRDefault="00D5325A" w:rsidP="0076061B">
      <w:pPr>
        <w:spacing w:line="276" w:lineRule="auto"/>
        <w:rPr>
          <w:rFonts w:ascii="Calibri" w:hAnsi="Calibri"/>
          <w:sz w:val="22"/>
          <w:szCs w:val="22"/>
        </w:rPr>
      </w:pPr>
    </w:p>
    <w:p w14:paraId="4422BE2A" w14:textId="2A2F6479" w:rsidR="00840673" w:rsidRPr="002D403B" w:rsidRDefault="005C0ED8" w:rsidP="0076061B">
      <w:pPr>
        <w:spacing w:line="276" w:lineRule="auto"/>
        <w:rPr>
          <w:rFonts w:ascii="Calibri" w:hAnsi="Calibri"/>
          <w:sz w:val="22"/>
          <w:szCs w:val="22"/>
        </w:rPr>
      </w:pPr>
      <w:r>
        <w:rPr>
          <w:rFonts w:ascii="Calibri" w:hAnsi="Calibri"/>
          <w:noProof/>
          <w:sz w:val="22"/>
          <w:szCs w:val="22"/>
          <w:lang w:eastAsia="ko-KR"/>
        </w:rPr>
        <w:drawing>
          <wp:inline distT="0" distB="0" distL="0" distR="0" wp14:anchorId="6BB7A4E1" wp14:editId="11BBDE64">
            <wp:extent cx="4591050" cy="1281574"/>
            <wp:effectExtent l="19050" t="19050" r="19050" b="139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763" cy="1291264"/>
                    </a:xfrm>
                    <a:prstGeom prst="rect">
                      <a:avLst/>
                    </a:prstGeom>
                    <a:noFill/>
                    <a:ln>
                      <a:solidFill>
                        <a:schemeClr val="tx1"/>
                      </a:solidFill>
                    </a:ln>
                  </pic:spPr>
                </pic:pic>
              </a:graphicData>
            </a:graphic>
          </wp:inline>
        </w:drawing>
      </w:r>
    </w:p>
    <w:p w14:paraId="03E63A50" w14:textId="77777777" w:rsidR="00840673" w:rsidRPr="002D403B" w:rsidRDefault="00840673" w:rsidP="0076061B">
      <w:pPr>
        <w:spacing w:line="276" w:lineRule="auto"/>
        <w:rPr>
          <w:rFonts w:ascii="Calibri" w:hAnsi="Calibri"/>
          <w:sz w:val="22"/>
          <w:szCs w:val="22"/>
        </w:rPr>
      </w:pPr>
    </w:p>
    <w:p w14:paraId="3257B580" w14:textId="77777777" w:rsidR="0074206B" w:rsidRPr="002D403B" w:rsidRDefault="0074206B" w:rsidP="0076061B">
      <w:pPr>
        <w:spacing w:line="276" w:lineRule="auto"/>
        <w:rPr>
          <w:rFonts w:ascii="Calibri" w:hAnsi="Calibri"/>
          <w:b/>
          <w:sz w:val="22"/>
          <w:szCs w:val="22"/>
        </w:rPr>
      </w:pPr>
      <w:r w:rsidRPr="002D403B">
        <w:rPr>
          <w:rFonts w:ascii="Calibri" w:hAnsi="Calibri"/>
          <w:b/>
          <w:sz w:val="22"/>
          <w:szCs w:val="22"/>
        </w:rPr>
        <w:t>Step 3:</w:t>
      </w:r>
    </w:p>
    <w:p w14:paraId="69DAD04E" w14:textId="77777777" w:rsidR="00E72E95" w:rsidRDefault="00D81720" w:rsidP="0076061B">
      <w:pPr>
        <w:spacing w:line="276" w:lineRule="auto"/>
        <w:rPr>
          <w:rFonts w:ascii="Calibri" w:hAnsi="Calibri"/>
          <w:sz w:val="22"/>
          <w:szCs w:val="22"/>
        </w:rPr>
      </w:pPr>
      <w:r w:rsidRPr="002D403B">
        <w:rPr>
          <w:rFonts w:ascii="Calibri" w:hAnsi="Calibri"/>
          <w:sz w:val="22"/>
          <w:szCs w:val="22"/>
        </w:rPr>
        <w:t>You will be presented with the GIPAP application</w:t>
      </w:r>
      <w:r w:rsidR="00E72E95">
        <w:rPr>
          <w:rFonts w:ascii="Calibri" w:hAnsi="Calibri"/>
          <w:sz w:val="22"/>
          <w:szCs w:val="22"/>
        </w:rPr>
        <w:t xml:space="preserve"> corresponding to the patient’s diagnosis</w:t>
      </w:r>
      <w:r w:rsidRPr="002D403B">
        <w:rPr>
          <w:rFonts w:ascii="Calibri" w:hAnsi="Calibri"/>
          <w:sz w:val="22"/>
          <w:szCs w:val="22"/>
        </w:rPr>
        <w:t>.  Please complete the form and click on “Next Page&gt;&gt;”</w:t>
      </w:r>
      <w:r w:rsidR="00E72E95">
        <w:rPr>
          <w:rFonts w:ascii="Calibri" w:hAnsi="Calibri"/>
          <w:sz w:val="22"/>
          <w:szCs w:val="22"/>
        </w:rPr>
        <w:t xml:space="preserve"> to proceed.</w:t>
      </w:r>
      <w:r w:rsidRPr="002D403B">
        <w:rPr>
          <w:rFonts w:ascii="Calibri" w:hAnsi="Calibri"/>
          <w:sz w:val="22"/>
          <w:szCs w:val="22"/>
        </w:rPr>
        <w:t xml:space="preserve">  </w:t>
      </w:r>
    </w:p>
    <w:p w14:paraId="0A763441" w14:textId="77777777" w:rsidR="00E72E95" w:rsidRDefault="00E72E95" w:rsidP="0076061B">
      <w:pPr>
        <w:spacing w:line="276" w:lineRule="auto"/>
        <w:rPr>
          <w:rFonts w:ascii="Calibri" w:hAnsi="Calibri"/>
          <w:sz w:val="22"/>
          <w:szCs w:val="22"/>
        </w:rPr>
      </w:pPr>
    </w:p>
    <w:p w14:paraId="73BF5503" w14:textId="77777777" w:rsidR="00D81720" w:rsidRDefault="00E72E95" w:rsidP="0076061B">
      <w:pPr>
        <w:spacing w:line="276" w:lineRule="auto"/>
        <w:rPr>
          <w:rFonts w:ascii="Calibri" w:hAnsi="Calibri"/>
          <w:sz w:val="22"/>
          <w:szCs w:val="22"/>
        </w:rPr>
      </w:pPr>
      <w:r>
        <w:rPr>
          <w:rFonts w:ascii="Calibri" w:hAnsi="Calibri"/>
          <w:sz w:val="22"/>
          <w:szCs w:val="22"/>
        </w:rPr>
        <w:t xml:space="preserve">Required fields will have a red asterisk </w:t>
      </w:r>
      <w:r w:rsidRPr="00E72E95">
        <w:rPr>
          <w:rFonts w:ascii="Calibri" w:hAnsi="Calibri"/>
          <w:color w:val="FF0000"/>
          <w:sz w:val="22"/>
          <w:szCs w:val="22"/>
        </w:rPr>
        <w:t>*</w:t>
      </w:r>
      <w:r>
        <w:rPr>
          <w:rFonts w:ascii="Calibri" w:hAnsi="Calibri"/>
          <w:sz w:val="22"/>
          <w:szCs w:val="22"/>
        </w:rPr>
        <w:t xml:space="preserve"> next to them.  </w:t>
      </w:r>
      <w:r w:rsidRPr="002D403B">
        <w:rPr>
          <w:rFonts w:ascii="Calibri" w:hAnsi="Calibri"/>
          <w:sz w:val="22"/>
          <w:szCs w:val="22"/>
        </w:rPr>
        <w:t xml:space="preserve">You will be prompted </w:t>
      </w:r>
      <w:r>
        <w:rPr>
          <w:rFonts w:ascii="Calibri" w:hAnsi="Calibri"/>
          <w:sz w:val="22"/>
          <w:szCs w:val="22"/>
        </w:rPr>
        <w:t>to enter</w:t>
      </w:r>
      <w:r w:rsidRPr="002D403B">
        <w:rPr>
          <w:rFonts w:ascii="Calibri" w:hAnsi="Calibri"/>
          <w:sz w:val="22"/>
          <w:szCs w:val="22"/>
        </w:rPr>
        <w:t xml:space="preserve"> missing information </w:t>
      </w:r>
      <w:r>
        <w:rPr>
          <w:rFonts w:ascii="Calibri" w:hAnsi="Calibri"/>
          <w:sz w:val="22"/>
          <w:szCs w:val="22"/>
        </w:rPr>
        <w:t xml:space="preserve">before you may proceed.  </w:t>
      </w:r>
    </w:p>
    <w:p w14:paraId="0E2D4529" w14:textId="77777777" w:rsidR="00E72E95" w:rsidRDefault="00E72E95" w:rsidP="0076061B">
      <w:pPr>
        <w:spacing w:line="276" w:lineRule="auto"/>
        <w:rPr>
          <w:rFonts w:ascii="Calibri" w:hAnsi="Calibri"/>
          <w:sz w:val="22"/>
          <w:szCs w:val="22"/>
        </w:rPr>
      </w:pPr>
    </w:p>
    <w:p w14:paraId="79C2ED1D" w14:textId="77777777" w:rsidR="00E72E95" w:rsidRDefault="00E72E95" w:rsidP="00E72E95">
      <w:pPr>
        <w:spacing w:line="276" w:lineRule="auto"/>
        <w:rPr>
          <w:rFonts w:ascii="Calibri" w:hAnsi="Calibri"/>
          <w:sz w:val="22"/>
          <w:szCs w:val="22"/>
        </w:rPr>
      </w:pPr>
      <w:r>
        <w:rPr>
          <w:rFonts w:ascii="Calibri" w:hAnsi="Calibri"/>
          <w:sz w:val="22"/>
          <w:szCs w:val="22"/>
        </w:rPr>
        <w:t xml:space="preserve">A summary will appear to the right of the screen as you move through the application.  Each section is editable through the “edit” link provided.  </w:t>
      </w:r>
    </w:p>
    <w:p w14:paraId="460F6CB8" w14:textId="77777777" w:rsidR="00E72E95" w:rsidRDefault="00E72E95" w:rsidP="00E72E95">
      <w:pPr>
        <w:spacing w:line="276" w:lineRule="auto"/>
        <w:rPr>
          <w:rFonts w:ascii="Calibri" w:hAnsi="Calibri"/>
          <w:sz w:val="22"/>
          <w:szCs w:val="22"/>
        </w:rPr>
      </w:pPr>
    </w:p>
    <w:p w14:paraId="58CA99FF" w14:textId="77777777" w:rsidR="00E72E95" w:rsidRDefault="00E72E95" w:rsidP="00E72E95">
      <w:pPr>
        <w:spacing w:line="276" w:lineRule="auto"/>
        <w:rPr>
          <w:rFonts w:ascii="Calibri" w:hAnsi="Calibri"/>
          <w:sz w:val="22"/>
          <w:szCs w:val="22"/>
        </w:rPr>
      </w:pPr>
      <w:r>
        <w:rPr>
          <w:rFonts w:ascii="Calibri" w:hAnsi="Calibri"/>
          <w:sz w:val="22"/>
          <w:szCs w:val="22"/>
        </w:rPr>
        <w:lastRenderedPageBreak/>
        <w:t>PLEASE NOTE:  If you attempt to click back in your browser, the patient’s application will be lost, and you will need to re-enter the patient application.</w:t>
      </w:r>
    </w:p>
    <w:p w14:paraId="6F82AC97" w14:textId="77777777" w:rsidR="00E72E95" w:rsidRDefault="00E72E95" w:rsidP="00E72E95">
      <w:pPr>
        <w:spacing w:line="276" w:lineRule="auto"/>
        <w:rPr>
          <w:rFonts w:ascii="Calibri" w:hAnsi="Calibri"/>
          <w:sz w:val="22"/>
          <w:szCs w:val="22"/>
        </w:rPr>
      </w:pPr>
    </w:p>
    <w:p w14:paraId="03241EB6" w14:textId="6A580243" w:rsidR="00E72E95" w:rsidRDefault="005C0ED8" w:rsidP="00E72E95">
      <w:pPr>
        <w:spacing w:line="276" w:lineRule="auto"/>
        <w:rPr>
          <w:rFonts w:ascii="Calibri" w:hAnsi="Calibri"/>
          <w:sz w:val="22"/>
          <w:szCs w:val="22"/>
        </w:rPr>
      </w:pPr>
      <w:r>
        <w:rPr>
          <w:rFonts w:ascii="Calibri" w:hAnsi="Calibri"/>
          <w:noProof/>
          <w:sz w:val="22"/>
          <w:szCs w:val="22"/>
          <w:lang w:eastAsia="ko-KR"/>
        </w:rPr>
        <w:drawing>
          <wp:inline distT="0" distB="0" distL="0" distR="0" wp14:anchorId="7F3D4D49" wp14:editId="1E8C16FD">
            <wp:extent cx="5952490" cy="3018790"/>
            <wp:effectExtent l="19050" t="19050" r="10160" b="101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2490" cy="3018790"/>
                    </a:xfrm>
                    <a:prstGeom prst="rect">
                      <a:avLst/>
                    </a:prstGeom>
                    <a:noFill/>
                    <a:ln>
                      <a:solidFill>
                        <a:schemeClr val="tx1"/>
                      </a:solidFill>
                    </a:ln>
                  </pic:spPr>
                </pic:pic>
              </a:graphicData>
            </a:graphic>
          </wp:inline>
        </w:drawing>
      </w:r>
    </w:p>
    <w:p w14:paraId="1BBAD75A" w14:textId="77777777" w:rsidR="00E72E95" w:rsidRDefault="00E72E95" w:rsidP="00E72E95">
      <w:pPr>
        <w:spacing w:line="276" w:lineRule="auto"/>
        <w:rPr>
          <w:rFonts w:ascii="Calibri" w:hAnsi="Calibri"/>
          <w:b/>
          <w:sz w:val="22"/>
          <w:szCs w:val="22"/>
        </w:rPr>
      </w:pPr>
    </w:p>
    <w:p w14:paraId="69E46A1E" w14:textId="77777777" w:rsidR="001116FA" w:rsidRDefault="00E72E95" w:rsidP="00E72E95">
      <w:pPr>
        <w:spacing w:line="276" w:lineRule="auto"/>
        <w:rPr>
          <w:rFonts w:ascii="Calibri" w:hAnsi="Calibri"/>
          <w:b/>
          <w:sz w:val="22"/>
          <w:szCs w:val="22"/>
        </w:rPr>
      </w:pPr>
      <w:r w:rsidRPr="00E72E95">
        <w:rPr>
          <w:rFonts w:ascii="Calibri" w:hAnsi="Calibri"/>
          <w:b/>
          <w:sz w:val="22"/>
          <w:szCs w:val="22"/>
        </w:rPr>
        <w:t>S</w:t>
      </w:r>
      <w:r w:rsidR="00D30C1B" w:rsidRPr="00E72E95">
        <w:rPr>
          <w:rFonts w:ascii="Calibri" w:hAnsi="Calibri"/>
          <w:b/>
          <w:sz w:val="22"/>
          <w:szCs w:val="22"/>
        </w:rPr>
        <w:t>tep 4:</w:t>
      </w:r>
      <w:r>
        <w:rPr>
          <w:rFonts w:ascii="Calibri" w:hAnsi="Calibri"/>
          <w:b/>
          <w:sz w:val="22"/>
          <w:szCs w:val="22"/>
        </w:rPr>
        <w:t xml:space="preserve">  </w:t>
      </w:r>
    </w:p>
    <w:p w14:paraId="7AC7EA3F" w14:textId="77777777" w:rsidR="00915ACB" w:rsidRDefault="00D30C1B" w:rsidP="00E72E95">
      <w:pPr>
        <w:spacing w:line="276" w:lineRule="auto"/>
        <w:rPr>
          <w:rFonts w:ascii="Calibri" w:hAnsi="Calibri"/>
          <w:sz w:val="22"/>
          <w:szCs w:val="22"/>
        </w:rPr>
      </w:pPr>
      <w:r w:rsidRPr="002D403B">
        <w:rPr>
          <w:rFonts w:ascii="Calibri" w:hAnsi="Calibri"/>
          <w:sz w:val="22"/>
          <w:szCs w:val="22"/>
        </w:rPr>
        <w:t>R</w:t>
      </w:r>
      <w:r w:rsidR="00011890" w:rsidRPr="002D403B">
        <w:rPr>
          <w:rFonts w:ascii="Calibri" w:hAnsi="Calibri"/>
          <w:sz w:val="22"/>
          <w:szCs w:val="22"/>
        </w:rPr>
        <w:t>eview</w:t>
      </w:r>
      <w:r w:rsidR="00646168" w:rsidRPr="002D403B">
        <w:rPr>
          <w:rFonts w:ascii="Calibri" w:hAnsi="Calibri"/>
          <w:sz w:val="22"/>
          <w:szCs w:val="22"/>
        </w:rPr>
        <w:t xml:space="preserve"> the </w:t>
      </w:r>
      <w:r w:rsidR="001116FA">
        <w:rPr>
          <w:rFonts w:ascii="Calibri" w:hAnsi="Calibri"/>
          <w:sz w:val="22"/>
          <w:szCs w:val="22"/>
        </w:rPr>
        <w:t>s</w:t>
      </w:r>
      <w:r w:rsidR="00B823C6" w:rsidRPr="002D403B">
        <w:rPr>
          <w:rFonts w:ascii="Calibri" w:hAnsi="Calibri"/>
          <w:sz w:val="22"/>
          <w:szCs w:val="22"/>
        </w:rPr>
        <w:t>ummary page</w:t>
      </w:r>
      <w:r w:rsidR="00646168" w:rsidRPr="002D403B">
        <w:rPr>
          <w:rFonts w:ascii="Calibri" w:hAnsi="Calibri"/>
          <w:sz w:val="22"/>
          <w:szCs w:val="22"/>
        </w:rPr>
        <w:t xml:space="preserve"> to </w:t>
      </w:r>
      <w:r w:rsidR="001116FA">
        <w:rPr>
          <w:rFonts w:ascii="Calibri" w:hAnsi="Calibri"/>
          <w:sz w:val="22"/>
          <w:szCs w:val="22"/>
        </w:rPr>
        <w:t>ensure</w:t>
      </w:r>
      <w:r w:rsidR="00E72E95">
        <w:rPr>
          <w:rFonts w:ascii="Calibri" w:hAnsi="Calibri"/>
          <w:sz w:val="22"/>
          <w:szCs w:val="22"/>
        </w:rPr>
        <w:t xml:space="preserve"> information is correct</w:t>
      </w:r>
      <w:r w:rsidR="001116FA">
        <w:rPr>
          <w:rFonts w:ascii="Calibri" w:hAnsi="Calibri"/>
          <w:sz w:val="22"/>
          <w:szCs w:val="22"/>
        </w:rPr>
        <w:t xml:space="preserve">.  </w:t>
      </w:r>
      <w:r w:rsidR="001116FA" w:rsidRPr="002D403B">
        <w:rPr>
          <w:rFonts w:ascii="Calibri" w:hAnsi="Calibri"/>
          <w:sz w:val="22"/>
          <w:szCs w:val="22"/>
        </w:rPr>
        <w:t>After you are satisfied that the patient application is accurate and complete,</w:t>
      </w:r>
      <w:r w:rsidR="001116FA">
        <w:rPr>
          <w:rFonts w:ascii="Calibri" w:hAnsi="Calibri"/>
          <w:sz w:val="22"/>
          <w:szCs w:val="22"/>
        </w:rPr>
        <w:t xml:space="preserve"> cl</w:t>
      </w:r>
      <w:r w:rsidR="00E72E95">
        <w:rPr>
          <w:rFonts w:ascii="Calibri" w:hAnsi="Calibri"/>
          <w:sz w:val="22"/>
          <w:szCs w:val="22"/>
        </w:rPr>
        <w:t>ick “Submit Patient Application”.</w:t>
      </w:r>
    </w:p>
    <w:p w14:paraId="62725B8F" w14:textId="77777777" w:rsidR="00E72E95" w:rsidRDefault="00E72E95" w:rsidP="00E72E95">
      <w:pPr>
        <w:spacing w:line="276" w:lineRule="auto"/>
        <w:rPr>
          <w:rFonts w:ascii="Calibri" w:hAnsi="Calibri"/>
          <w:sz w:val="22"/>
          <w:szCs w:val="22"/>
        </w:rPr>
      </w:pPr>
    </w:p>
    <w:p w14:paraId="582F73B6" w14:textId="1B7C95D5" w:rsidR="00E72E95" w:rsidRDefault="005C0ED8" w:rsidP="00E72E95">
      <w:pPr>
        <w:spacing w:line="276" w:lineRule="auto"/>
        <w:rPr>
          <w:rFonts w:ascii="Calibri" w:hAnsi="Calibri"/>
          <w:sz w:val="22"/>
          <w:szCs w:val="22"/>
        </w:rPr>
      </w:pPr>
      <w:r>
        <w:rPr>
          <w:rFonts w:ascii="Calibri" w:hAnsi="Calibri"/>
          <w:noProof/>
          <w:sz w:val="22"/>
          <w:szCs w:val="22"/>
          <w:lang w:eastAsia="ko-KR"/>
        </w:rPr>
        <w:drawing>
          <wp:inline distT="0" distB="0" distL="0" distR="0" wp14:anchorId="1CCB6C14" wp14:editId="52587304">
            <wp:extent cx="5934075" cy="2914650"/>
            <wp:effectExtent l="19050" t="19050" r="28575" b="1905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solidFill>
                        <a:schemeClr val="tx1"/>
                      </a:solidFill>
                    </a:ln>
                  </pic:spPr>
                </pic:pic>
              </a:graphicData>
            </a:graphic>
          </wp:inline>
        </w:drawing>
      </w:r>
    </w:p>
    <w:p w14:paraId="6F4F5919" w14:textId="77777777" w:rsidR="005850E4" w:rsidRDefault="005850E4" w:rsidP="0076061B">
      <w:pPr>
        <w:spacing w:line="276" w:lineRule="auto"/>
        <w:rPr>
          <w:rFonts w:ascii="Calibri" w:hAnsi="Calibri"/>
          <w:b/>
          <w:sz w:val="22"/>
          <w:szCs w:val="22"/>
        </w:rPr>
      </w:pPr>
    </w:p>
    <w:p w14:paraId="521A0BD1" w14:textId="77777777" w:rsidR="005850E4" w:rsidRDefault="005850E4" w:rsidP="0076061B">
      <w:pPr>
        <w:spacing w:line="276" w:lineRule="auto"/>
        <w:rPr>
          <w:rFonts w:ascii="Calibri" w:hAnsi="Calibri"/>
          <w:b/>
          <w:sz w:val="22"/>
          <w:szCs w:val="22"/>
        </w:rPr>
      </w:pPr>
    </w:p>
    <w:p w14:paraId="4C4434F4" w14:textId="77777777" w:rsidR="005850E4" w:rsidRDefault="005850E4" w:rsidP="0076061B">
      <w:pPr>
        <w:spacing w:line="276" w:lineRule="auto"/>
        <w:rPr>
          <w:rFonts w:ascii="Calibri" w:hAnsi="Calibri"/>
          <w:b/>
          <w:sz w:val="22"/>
          <w:szCs w:val="22"/>
        </w:rPr>
      </w:pPr>
    </w:p>
    <w:p w14:paraId="2F76E323" w14:textId="77777777" w:rsidR="001876CE" w:rsidRPr="002D403B" w:rsidRDefault="00D30C1B" w:rsidP="0076061B">
      <w:pPr>
        <w:spacing w:line="276" w:lineRule="auto"/>
        <w:rPr>
          <w:rFonts w:ascii="Calibri" w:hAnsi="Calibri"/>
          <w:b/>
          <w:sz w:val="22"/>
          <w:szCs w:val="22"/>
        </w:rPr>
      </w:pPr>
      <w:r w:rsidRPr="002D403B">
        <w:rPr>
          <w:rFonts w:ascii="Calibri" w:hAnsi="Calibri"/>
          <w:b/>
          <w:sz w:val="22"/>
          <w:szCs w:val="22"/>
        </w:rPr>
        <w:lastRenderedPageBreak/>
        <w:t>Step 5</w:t>
      </w:r>
      <w:r w:rsidR="001876CE" w:rsidRPr="002D403B">
        <w:rPr>
          <w:rFonts w:ascii="Calibri" w:hAnsi="Calibri"/>
          <w:b/>
          <w:sz w:val="22"/>
          <w:szCs w:val="22"/>
        </w:rPr>
        <w:t>:</w:t>
      </w:r>
    </w:p>
    <w:p w14:paraId="7EF47D45" w14:textId="77777777" w:rsidR="0074206B" w:rsidRPr="002D403B" w:rsidRDefault="00612F0A" w:rsidP="0076061B">
      <w:pPr>
        <w:spacing w:line="276" w:lineRule="auto"/>
        <w:rPr>
          <w:rFonts w:ascii="Calibri" w:hAnsi="Calibri"/>
          <w:sz w:val="22"/>
          <w:szCs w:val="22"/>
        </w:rPr>
      </w:pPr>
      <w:r w:rsidRPr="002D403B">
        <w:rPr>
          <w:rFonts w:ascii="Calibri" w:hAnsi="Calibri"/>
          <w:sz w:val="22"/>
          <w:szCs w:val="22"/>
        </w:rPr>
        <w:t>Once submitted</w:t>
      </w:r>
      <w:r w:rsidR="00915ACB" w:rsidRPr="002D403B">
        <w:rPr>
          <w:rFonts w:ascii="Calibri" w:hAnsi="Calibri"/>
          <w:sz w:val="22"/>
          <w:szCs w:val="22"/>
        </w:rPr>
        <w:t>, you will see the following message</w:t>
      </w:r>
      <w:r w:rsidRPr="002D403B">
        <w:rPr>
          <w:rFonts w:ascii="Calibri" w:hAnsi="Calibri"/>
          <w:sz w:val="22"/>
          <w:szCs w:val="22"/>
        </w:rPr>
        <w:t>:</w:t>
      </w:r>
    </w:p>
    <w:p w14:paraId="0476ABD1" w14:textId="77777777" w:rsidR="00646168" w:rsidRDefault="00646168" w:rsidP="0076061B">
      <w:pPr>
        <w:spacing w:line="276" w:lineRule="auto"/>
        <w:rPr>
          <w:rFonts w:ascii="Calibri" w:hAnsi="Calibri"/>
          <w:color w:val="FF0000"/>
          <w:sz w:val="22"/>
          <w:szCs w:val="22"/>
        </w:rPr>
      </w:pPr>
    </w:p>
    <w:p w14:paraId="57AA2C31" w14:textId="09818003" w:rsidR="001116FA" w:rsidRPr="002D403B" w:rsidRDefault="005C0ED8" w:rsidP="0076061B">
      <w:pPr>
        <w:spacing w:line="276" w:lineRule="auto"/>
        <w:rPr>
          <w:rFonts w:ascii="Calibri" w:hAnsi="Calibri"/>
          <w:sz w:val="22"/>
          <w:szCs w:val="22"/>
        </w:rPr>
      </w:pPr>
      <w:r w:rsidRPr="004866D2">
        <w:rPr>
          <w:noProof/>
          <w:lang w:eastAsia="ko-KR"/>
        </w:rPr>
        <w:drawing>
          <wp:inline distT="0" distB="0" distL="0" distR="0" wp14:anchorId="42FDECCB" wp14:editId="3A77556D">
            <wp:extent cx="5943600" cy="885825"/>
            <wp:effectExtent l="19050" t="19050" r="19050" b="28575"/>
            <wp:docPr id="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solidFill>
                        <a:schemeClr val="tx1"/>
                      </a:solidFill>
                    </a:ln>
                  </pic:spPr>
                </pic:pic>
              </a:graphicData>
            </a:graphic>
          </wp:inline>
        </w:drawing>
      </w:r>
    </w:p>
    <w:p w14:paraId="366E47A4" w14:textId="77777777" w:rsidR="004F7DE1" w:rsidRPr="002D403B" w:rsidRDefault="004F7DE1" w:rsidP="0076061B">
      <w:pPr>
        <w:spacing w:line="276" w:lineRule="auto"/>
        <w:rPr>
          <w:rFonts w:ascii="Calibri" w:hAnsi="Calibri"/>
          <w:b/>
          <w:sz w:val="22"/>
          <w:szCs w:val="22"/>
        </w:rPr>
      </w:pPr>
    </w:p>
    <w:p w14:paraId="3FBF3160" w14:textId="77777777" w:rsidR="004F7DE1" w:rsidRPr="002D403B" w:rsidRDefault="004F7DE1" w:rsidP="0076061B">
      <w:pPr>
        <w:spacing w:line="276" w:lineRule="auto"/>
        <w:rPr>
          <w:rFonts w:ascii="Calibri" w:hAnsi="Calibri"/>
          <w:b/>
          <w:sz w:val="22"/>
          <w:szCs w:val="22"/>
        </w:rPr>
      </w:pPr>
    </w:p>
    <w:p w14:paraId="24D5FEB4" w14:textId="77777777" w:rsidR="00646168" w:rsidRPr="002D403B" w:rsidRDefault="00063317" w:rsidP="0076061B">
      <w:pPr>
        <w:keepNext/>
        <w:pBdr>
          <w:bottom w:val="single" w:sz="18" w:space="1" w:color="auto"/>
        </w:pBdr>
        <w:spacing w:line="276" w:lineRule="auto"/>
        <w:rPr>
          <w:rFonts w:ascii="Calibri" w:hAnsi="Calibri"/>
          <w:sz w:val="22"/>
          <w:szCs w:val="22"/>
        </w:rPr>
      </w:pPr>
      <w:r w:rsidRPr="002D403B">
        <w:rPr>
          <w:rFonts w:ascii="Calibri" w:hAnsi="Calibri"/>
          <w:b/>
          <w:sz w:val="22"/>
          <w:szCs w:val="22"/>
        </w:rPr>
        <w:t>I</w:t>
      </w:r>
      <w:r w:rsidR="004F7DE1" w:rsidRPr="002D403B">
        <w:rPr>
          <w:rFonts w:ascii="Calibri" w:hAnsi="Calibri"/>
          <w:b/>
          <w:sz w:val="22"/>
          <w:szCs w:val="22"/>
        </w:rPr>
        <w:t>V</w:t>
      </w:r>
      <w:r w:rsidR="00B823C6" w:rsidRPr="002D403B">
        <w:rPr>
          <w:rFonts w:ascii="Calibri" w:hAnsi="Calibri"/>
          <w:b/>
          <w:sz w:val="22"/>
          <w:szCs w:val="22"/>
        </w:rPr>
        <w:t>. RE</w:t>
      </w:r>
      <w:r w:rsidR="00D83697" w:rsidRPr="002D403B">
        <w:rPr>
          <w:rFonts w:ascii="Calibri" w:hAnsi="Calibri"/>
          <w:b/>
          <w:sz w:val="22"/>
          <w:szCs w:val="22"/>
        </w:rPr>
        <w:t>QUEST RE-APPROVAL</w:t>
      </w:r>
      <w:r w:rsidR="00B823C6" w:rsidRPr="002D403B">
        <w:rPr>
          <w:rFonts w:ascii="Calibri" w:hAnsi="Calibri"/>
          <w:sz w:val="22"/>
          <w:szCs w:val="22"/>
        </w:rPr>
        <w:t>:</w:t>
      </w:r>
    </w:p>
    <w:p w14:paraId="4098F62A" w14:textId="77777777" w:rsidR="001116FA" w:rsidRDefault="001116FA" w:rsidP="0076061B">
      <w:pPr>
        <w:keepNext/>
        <w:spacing w:line="276" w:lineRule="auto"/>
        <w:rPr>
          <w:rFonts w:ascii="Calibri" w:hAnsi="Calibri"/>
          <w:sz w:val="22"/>
          <w:szCs w:val="22"/>
        </w:rPr>
      </w:pPr>
    </w:p>
    <w:p w14:paraId="47287AA1" w14:textId="77777777" w:rsidR="00711B8E" w:rsidRDefault="001116FA" w:rsidP="0076061B">
      <w:pPr>
        <w:keepNext/>
        <w:spacing w:line="276" w:lineRule="auto"/>
        <w:rPr>
          <w:rFonts w:ascii="Calibri" w:hAnsi="Calibri"/>
          <w:sz w:val="22"/>
          <w:szCs w:val="22"/>
        </w:rPr>
      </w:pPr>
      <w:r>
        <w:rPr>
          <w:rFonts w:ascii="Calibri" w:hAnsi="Calibri"/>
          <w:sz w:val="22"/>
          <w:szCs w:val="22"/>
        </w:rPr>
        <w:t xml:space="preserve">Patient applications are approved for a 120-day approval period.  </w:t>
      </w:r>
      <w:r w:rsidR="00D4644F" w:rsidRPr="002D403B">
        <w:rPr>
          <w:rFonts w:ascii="Calibri" w:hAnsi="Calibri"/>
          <w:sz w:val="22"/>
          <w:szCs w:val="22"/>
        </w:rPr>
        <w:t xml:space="preserve">You may </w:t>
      </w:r>
      <w:r w:rsidR="00711B8E">
        <w:rPr>
          <w:rFonts w:ascii="Calibri" w:hAnsi="Calibri"/>
          <w:sz w:val="22"/>
          <w:szCs w:val="22"/>
        </w:rPr>
        <w:t>re</w:t>
      </w:r>
      <w:r>
        <w:rPr>
          <w:rFonts w:ascii="Calibri" w:hAnsi="Calibri"/>
          <w:sz w:val="22"/>
          <w:szCs w:val="22"/>
        </w:rPr>
        <w:t>approve patients for the next approval period</w:t>
      </w:r>
      <w:r w:rsidR="00612F0A" w:rsidRPr="002D403B">
        <w:rPr>
          <w:rFonts w:ascii="Calibri" w:hAnsi="Calibri"/>
          <w:sz w:val="22"/>
          <w:szCs w:val="22"/>
        </w:rPr>
        <w:t xml:space="preserve"> </w:t>
      </w:r>
      <w:r w:rsidR="00D4644F" w:rsidRPr="002D403B">
        <w:rPr>
          <w:rFonts w:ascii="Calibri" w:hAnsi="Calibri"/>
          <w:sz w:val="22"/>
          <w:szCs w:val="22"/>
        </w:rPr>
        <w:t xml:space="preserve">30 days before the end of the </w:t>
      </w:r>
      <w:r>
        <w:rPr>
          <w:rFonts w:ascii="Calibri" w:hAnsi="Calibri"/>
          <w:sz w:val="22"/>
          <w:szCs w:val="22"/>
        </w:rPr>
        <w:t xml:space="preserve">current </w:t>
      </w:r>
      <w:r w:rsidR="00D4644F" w:rsidRPr="002D403B">
        <w:rPr>
          <w:rFonts w:ascii="Calibri" w:hAnsi="Calibri"/>
          <w:sz w:val="22"/>
          <w:szCs w:val="22"/>
        </w:rPr>
        <w:t>approval period</w:t>
      </w:r>
      <w:r>
        <w:rPr>
          <w:rFonts w:ascii="Calibri" w:hAnsi="Calibri"/>
          <w:sz w:val="22"/>
          <w:szCs w:val="22"/>
        </w:rPr>
        <w:t xml:space="preserve">.  </w:t>
      </w:r>
    </w:p>
    <w:p w14:paraId="76F5565D" w14:textId="77777777" w:rsidR="00711B8E" w:rsidRDefault="00711B8E" w:rsidP="0076061B">
      <w:pPr>
        <w:keepNext/>
        <w:spacing w:line="276" w:lineRule="auto"/>
        <w:rPr>
          <w:rFonts w:ascii="Calibri" w:hAnsi="Calibri"/>
          <w:sz w:val="22"/>
          <w:szCs w:val="22"/>
        </w:rPr>
      </w:pPr>
    </w:p>
    <w:p w14:paraId="3CFF32DC" w14:textId="77777777" w:rsidR="0095697A" w:rsidRDefault="00711B8E" w:rsidP="0076061B">
      <w:pPr>
        <w:keepNext/>
        <w:spacing w:line="276" w:lineRule="auto"/>
        <w:rPr>
          <w:rFonts w:ascii="Calibri" w:hAnsi="Calibri"/>
          <w:sz w:val="22"/>
          <w:szCs w:val="22"/>
        </w:rPr>
      </w:pPr>
      <w:r>
        <w:rPr>
          <w:rFonts w:ascii="Calibri" w:hAnsi="Calibri"/>
          <w:sz w:val="22"/>
          <w:szCs w:val="22"/>
        </w:rPr>
        <w:t xml:space="preserve">You will receive a PATS generated email with </w:t>
      </w:r>
      <w:r w:rsidRPr="002D403B">
        <w:rPr>
          <w:rFonts w:ascii="Calibri" w:hAnsi="Calibri"/>
          <w:sz w:val="22"/>
          <w:szCs w:val="22"/>
        </w:rPr>
        <w:t>re-evaluation questions</w:t>
      </w:r>
      <w:r>
        <w:rPr>
          <w:rFonts w:ascii="Calibri" w:hAnsi="Calibri"/>
          <w:sz w:val="22"/>
          <w:szCs w:val="22"/>
        </w:rPr>
        <w:t xml:space="preserve"> for those patients </w:t>
      </w:r>
      <w:r w:rsidRPr="002D403B">
        <w:rPr>
          <w:rFonts w:ascii="Calibri" w:hAnsi="Calibri"/>
          <w:sz w:val="22"/>
          <w:szCs w:val="22"/>
        </w:rPr>
        <w:t xml:space="preserve">who are queued </w:t>
      </w:r>
      <w:r>
        <w:rPr>
          <w:rFonts w:ascii="Calibri" w:hAnsi="Calibri"/>
          <w:sz w:val="22"/>
          <w:szCs w:val="22"/>
        </w:rPr>
        <w:t>for re</w:t>
      </w:r>
      <w:r w:rsidRPr="002D403B">
        <w:rPr>
          <w:rFonts w:ascii="Calibri" w:hAnsi="Calibri"/>
          <w:sz w:val="22"/>
          <w:szCs w:val="22"/>
        </w:rPr>
        <w:t>approval</w:t>
      </w:r>
      <w:r>
        <w:rPr>
          <w:rFonts w:ascii="Calibri" w:hAnsi="Calibri"/>
          <w:sz w:val="22"/>
          <w:szCs w:val="22"/>
        </w:rPr>
        <w:t>.  You may also view the list of patients queued for reapproval under the link “Patients Needing Reapproval”.</w:t>
      </w:r>
    </w:p>
    <w:p w14:paraId="254EEC2E" w14:textId="77777777" w:rsidR="0095697A" w:rsidRDefault="0095697A" w:rsidP="0076061B">
      <w:pPr>
        <w:keepNext/>
        <w:spacing w:line="276" w:lineRule="auto"/>
        <w:rPr>
          <w:rFonts w:ascii="Calibri" w:hAnsi="Calibri"/>
          <w:sz w:val="22"/>
          <w:szCs w:val="22"/>
        </w:rPr>
      </w:pPr>
    </w:p>
    <w:p w14:paraId="5FC75469" w14:textId="77777777" w:rsidR="0095697A" w:rsidRDefault="0095697A" w:rsidP="0076061B">
      <w:pPr>
        <w:keepNext/>
        <w:spacing w:line="276" w:lineRule="auto"/>
        <w:rPr>
          <w:rFonts w:ascii="Calibri" w:hAnsi="Calibri"/>
          <w:sz w:val="22"/>
          <w:szCs w:val="22"/>
        </w:rPr>
      </w:pPr>
      <w:r>
        <w:rPr>
          <w:rFonts w:ascii="Calibri" w:hAnsi="Calibri"/>
          <w:sz w:val="22"/>
          <w:szCs w:val="22"/>
        </w:rPr>
        <w:t>For example:</w:t>
      </w:r>
    </w:p>
    <w:p w14:paraId="7CFE26B8" w14:textId="77777777" w:rsidR="0095697A" w:rsidRDefault="0095697A" w:rsidP="0095697A">
      <w:pPr>
        <w:keepNext/>
        <w:numPr>
          <w:ilvl w:val="0"/>
          <w:numId w:val="20"/>
        </w:numPr>
        <w:spacing w:line="276" w:lineRule="auto"/>
        <w:rPr>
          <w:rFonts w:ascii="Calibri" w:hAnsi="Calibri"/>
          <w:sz w:val="22"/>
          <w:szCs w:val="22"/>
        </w:rPr>
      </w:pPr>
      <w:r>
        <w:rPr>
          <w:rFonts w:ascii="Calibri" w:hAnsi="Calibri"/>
          <w:sz w:val="22"/>
          <w:szCs w:val="22"/>
        </w:rPr>
        <w:t>Patient approved on 1 January 2014 for a 120-day approval period.</w:t>
      </w:r>
    </w:p>
    <w:p w14:paraId="3D20543C" w14:textId="77777777" w:rsidR="0095697A" w:rsidRDefault="0095697A" w:rsidP="0095697A">
      <w:pPr>
        <w:keepNext/>
        <w:numPr>
          <w:ilvl w:val="0"/>
          <w:numId w:val="20"/>
        </w:numPr>
        <w:spacing w:line="276" w:lineRule="auto"/>
        <w:rPr>
          <w:rFonts w:ascii="Calibri" w:hAnsi="Calibri"/>
          <w:sz w:val="22"/>
          <w:szCs w:val="22"/>
        </w:rPr>
      </w:pPr>
      <w:r>
        <w:rPr>
          <w:rFonts w:ascii="Calibri" w:hAnsi="Calibri"/>
          <w:sz w:val="22"/>
          <w:szCs w:val="22"/>
        </w:rPr>
        <w:t>Current approval period is 1 January 2014 – 1 May 2014.</w:t>
      </w:r>
    </w:p>
    <w:p w14:paraId="1C4C5126" w14:textId="77777777" w:rsidR="0095697A" w:rsidRDefault="0095697A" w:rsidP="0095697A">
      <w:pPr>
        <w:keepNext/>
        <w:numPr>
          <w:ilvl w:val="0"/>
          <w:numId w:val="20"/>
        </w:numPr>
        <w:spacing w:line="276" w:lineRule="auto"/>
        <w:rPr>
          <w:rFonts w:ascii="Calibri" w:hAnsi="Calibri"/>
          <w:sz w:val="22"/>
          <w:szCs w:val="22"/>
        </w:rPr>
      </w:pPr>
      <w:r>
        <w:rPr>
          <w:rFonts w:ascii="Calibri" w:hAnsi="Calibri"/>
          <w:sz w:val="22"/>
          <w:szCs w:val="22"/>
        </w:rPr>
        <w:t>On 1 April 2014, patient re-approved for the next approval period.</w:t>
      </w:r>
    </w:p>
    <w:p w14:paraId="36D1DFFE" w14:textId="77777777" w:rsidR="00612F0A" w:rsidRPr="00711B8E" w:rsidRDefault="0095697A" w:rsidP="0076061B">
      <w:pPr>
        <w:keepNext/>
        <w:numPr>
          <w:ilvl w:val="0"/>
          <w:numId w:val="20"/>
        </w:numPr>
        <w:spacing w:line="276" w:lineRule="auto"/>
        <w:rPr>
          <w:rFonts w:ascii="Calibri" w:hAnsi="Calibri"/>
          <w:sz w:val="22"/>
          <w:szCs w:val="22"/>
        </w:rPr>
      </w:pPr>
      <w:r>
        <w:rPr>
          <w:rFonts w:ascii="Calibri" w:hAnsi="Calibri"/>
          <w:sz w:val="22"/>
          <w:szCs w:val="22"/>
        </w:rPr>
        <w:t>Next approval period</w:t>
      </w:r>
      <w:r w:rsidR="00711B8E">
        <w:rPr>
          <w:rFonts w:ascii="Calibri" w:hAnsi="Calibri"/>
          <w:sz w:val="22"/>
          <w:szCs w:val="22"/>
        </w:rPr>
        <w:t xml:space="preserve"> is 1 May 2014 – 1 September 2014.</w:t>
      </w:r>
    </w:p>
    <w:p w14:paraId="2C8AEE2A" w14:textId="77777777" w:rsidR="00141C2A" w:rsidRPr="002D403B" w:rsidRDefault="00141C2A" w:rsidP="0076061B">
      <w:pPr>
        <w:keepNext/>
        <w:spacing w:line="276" w:lineRule="auto"/>
        <w:rPr>
          <w:rFonts w:ascii="Calibri" w:hAnsi="Calibri"/>
          <w:sz w:val="22"/>
          <w:szCs w:val="22"/>
        </w:rPr>
      </w:pPr>
    </w:p>
    <w:p w14:paraId="68DF8165" w14:textId="77777777" w:rsidR="00141C2A" w:rsidRPr="002D403B" w:rsidRDefault="00141C2A" w:rsidP="0076061B">
      <w:pPr>
        <w:keepNext/>
        <w:spacing w:line="276" w:lineRule="auto"/>
        <w:rPr>
          <w:rFonts w:ascii="Calibri" w:hAnsi="Calibri"/>
          <w:b/>
          <w:sz w:val="22"/>
          <w:szCs w:val="22"/>
        </w:rPr>
      </w:pPr>
      <w:r w:rsidRPr="002D403B">
        <w:rPr>
          <w:rFonts w:ascii="Calibri" w:hAnsi="Calibri"/>
          <w:b/>
          <w:sz w:val="22"/>
          <w:szCs w:val="22"/>
        </w:rPr>
        <w:t>Step 1:</w:t>
      </w:r>
    </w:p>
    <w:p w14:paraId="6173EC1C" w14:textId="77777777" w:rsidR="00711B8E" w:rsidRDefault="00711B8E" w:rsidP="00711B8E">
      <w:pPr>
        <w:keepNext/>
        <w:spacing w:line="276" w:lineRule="auto"/>
        <w:rPr>
          <w:rFonts w:ascii="Calibri" w:hAnsi="Calibri"/>
          <w:sz w:val="22"/>
          <w:szCs w:val="22"/>
        </w:rPr>
      </w:pPr>
      <w:r w:rsidRPr="002D403B">
        <w:rPr>
          <w:rFonts w:ascii="Calibri" w:hAnsi="Calibri"/>
          <w:sz w:val="22"/>
          <w:szCs w:val="22"/>
        </w:rPr>
        <w:t xml:space="preserve">From your “My Patients” </w:t>
      </w:r>
      <w:r>
        <w:rPr>
          <w:rFonts w:ascii="Calibri" w:hAnsi="Calibri"/>
          <w:sz w:val="22"/>
          <w:szCs w:val="22"/>
        </w:rPr>
        <w:t>menu, or from your dashboard</w:t>
      </w:r>
      <w:r w:rsidRPr="002D403B">
        <w:rPr>
          <w:rFonts w:ascii="Calibri" w:hAnsi="Calibri"/>
          <w:sz w:val="22"/>
          <w:szCs w:val="22"/>
        </w:rPr>
        <w:t>, click on the</w:t>
      </w:r>
      <w:r>
        <w:rPr>
          <w:rFonts w:ascii="Calibri" w:hAnsi="Calibri"/>
          <w:sz w:val="22"/>
          <w:szCs w:val="22"/>
        </w:rPr>
        <w:t xml:space="preserve"> link “Patients Needing Reapproval”.</w:t>
      </w:r>
    </w:p>
    <w:p w14:paraId="3735E802" w14:textId="77777777" w:rsidR="00D33C1C" w:rsidRDefault="00D33C1C" w:rsidP="00D33C1C">
      <w:pPr>
        <w:spacing w:line="276" w:lineRule="auto"/>
        <w:rPr>
          <w:rFonts w:ascii="Calibri" w:hAnsi="Calibri"/>
          <w:color w:val="000000"/>
          <w:sz w:val="22"/>
          <w:szCs w:val="22"/>
        </w:rPr>
      </w:pPr>
    </w:p>
    <w:p w14:paraId="2A12558B" w14:textId="4EB8E73B" w:rsidR="00D33C1C" w:rsidRDefault="005C0ED8" w:rsidP="00D33C1C">
      <w:pPr>
        <w:spacing w:line="276" w:lineRule="auto"/>
        <w:rPr>
          <w:rFonts w:ascii="Calibri" w:hAnsi="Calibri"/>
          <w:color w:val="000000"/>
          <w:sz w:val="22"/>
          <w:szCs w:val="22"/>
        </w:rPr>
      </w:pPr>
      <w:r>
        <w:rPr>
          <w:rFonts w:ascii="Calibri" w:hAnsi="Calibri"/>
          <w:noProof/>
          <w:color w:val="000000"/>
          <w:sz w:val="22"/>
          <w:szCs w:val="22"/>
          <w:lang w:eastAsia="ko-KR"/>
        </w:rPr>
        <w:drawing>
          <wp:inline distT="0" distB="0" distL="0" distR="0" wp14:anchorId="2272040F" wp14:editId="2F4F21F4">
            <wp:extent cx="5943600" cy="2076450"/>
            <wp:effectExtent l="19050" t="19050" r="19050" b="1905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solidFill>
                        <a:schemeClr val="tx1"/>
                      </a:solidFill>
                    </a:ln>
                  </pic:spPr>
                </pic:pic>
              </a:graphicData>
            </a:graphic>
          </wp:inline>
        </w:drawing>
      </w:r>
    </w:p>
    <w:p w14:paraId="1C686D8C" w14:textId="77777777" w:rsidR="00D33C1C" w:rsidRPr="00711B8E" w:rsidRDefault="00D33C1C" w:rsidP="00D33C1C">
      <w:pPr>
        <w:spacing w:line="276" w:lineRule="auto"/>
        <w:rPr>
          <w:rFonts w:ascii="Calibri" w:hAnsi="Calibri"/>
          <w:color w:val="000000"/>
          <w:sz w:val="22"/>
          <w:szCs w:val="22"/>
        </w:rPr>
      </w:pPr>
    </w:p>
    <w:p w14:paraId="2EDD08B6" w14:textId="77777777" w:rsidR="000B1D13" w:rsidRPr="002D403B" w:rsidRDefault="005002AA" w:rsidP="0076061B">
      <w:pPr>
        <w:spacing w:line="276" w:lineRule="auto"/>
        <w:rPr>
          <w:rFonts w:ascii="Calibri" w:hAnsi="Calibri"/>
          <w:b/>
          <w:color w:val="000000"/>
          <w:sz w:val="22"/>
          <w:szCs w:val="22"/>
        </w:rPr>
      </w:pPr>
      <w:r w:rsidRPr="002D403B">
        <w:rPr>
          <w:rFonts w:ascii="Calibri" w:hAnsi="Calibri"/>
          <w:b/>
          <w:color w:val="000000"/>
          <w:sz w:val="22"/>
          <w:szCs w:val="22"/>
        </w:rPr>
        <w:lastRenderedPageBreak/>
        <w:t xml:space="preserve">Step 2: </w:t>
      </w:r>
    </w:p>
    <w:p w14:paraId="70A3ECFB" w14:textId="77777777" w:rsidR="005002AA" w:rsidRDefault="00242FBE" w:rsidP="0076061B">
      <w:pPr>
        <w:spacing w:line="276" w:lineRule="auto"/>
        <w:rPr>
          <w:rFonts w:ascii="Calibri" w:hAnsi="Calibri"/>
          <w:color w:val="000000"/>
          <w:sz w:val="22"/>
          <w:szCs w:val="22"/>
        </w:rPr>
      </w:pPr>
      <w:r w:rsidRPr="002D403B">
        <w:rPr>
          <w:rFonts w:ascii="Calibri" w:hAnsi="Calibri"/>
          <w:color w:val="000000"/>
          <w:sz w:val="22"/>
          <w:szCs w:val="22"/>
        </w:rPr>
        <w:t>PATS</w:t>
      </w:r>
      <w:r w:rsidR="005002AA" w:rsidRPr="002D403B">
        <w:rPr>
          <w:rFonts w:ascii="Calibri" w:hAnsi="Calibri"/>
          <w:color w:val="000000"/>
          <w:sz w:val="22"/>
          <w:szCs w:val="22"/>
        </w:rPr>
        <w:t xml:space="preserve"> will list </w:t>
      </w:r>
      <w:r w:rsidR="00612F0A" w:rsidRPr="002D403B">
        <w:rPr>
          <w:rFonts w:ascii="Calibri" w:hAnsi="Calibri"/>
          <w:color w:val="000000"/>
          <w:sz w:val="22"/>
          <w:szCs w:val="22"/>
        </w:rPr>
        <w:t xml:space="preserve">your </w:t>
      </w:r>
      <w:r w:rsidR="005002AA" w:rsidRPr="002D403B">
        <w:rPr>
          <w:rFonts w:ascii="Calibri" w:hAnsi="Calibri"/>
          <w:color w:val="000000"/>
          <w:sz w:val="22"/>
          <w:szCs w:val="22"/>
        </w:rPr>
        <w:t xml:space="preserve">patients who are currently eligible </w:t>
      </w:r>
      <w:r w:rsidR="00612F0A" w:rsidRPr="002D403B">
        <w:rPr>
          <w:rFonts w:ascii="Calibri" w:hAnsi="Calibri"/>
          <w:color w:val="000000"/>
          <w:sz w:val="22"/>
          <w:szCs w:val="22"/>
        </w:rPr>
        <w:t xml:space="preserve">for </w:t>
      </w:r>
      <w:r w:rsidR="00711B8E">
        <w:rPr>
          <w:rFonts w:ascii="Calibri" w:hAnsi="Calibri"/>
          <w:color w:val="000000"/>
          <w:sz w:val="22"/>
          <w:szCs w:val="22"/>
        </w:rPr>
        <w:t>re</w:t>
      </w:r>
      <w:r w:rsidR="005002AA" w:rsidRPr="002D403B">
        <w:rPr>
          <w:rFonts w:ascii="Calibri" w:hAnsi="Calibri"/>
          <w:color w:val="000000"/>
          <w:sz w:val="22"/>
          <w:szCs w:val="22"/>
        </w:rPr>
        <w:t>approv</w:t>
      </w:r>
      <w:r w:rsidR="00612F0A" w:rsidRPr="002D403B">
        <w:rPr>
          <w:rFonts w:ascii="Calibri" w:hAnsi="Calibri"/>
          <w:color w:val="000000"/>
          <w:sz w:val="22"/>
          <w:szCs w:val="22"/>
        </w:rPr>
        <w:t>al</w:t>
      </w:r>
      <w:r w:rsidR="005002AA" w:rsidRPr="002D403B">
        <w:rPr>
          <w:rFonts w:ascii="Calibri" w:hAnsi="Calibri"/>
          <w:color w:val="000000"/>
          <w:sz w:val="22"/>
          <w:szCs w:val="22"/>
        </w:rPr>
        <w:t xml:space="preserve"> (</w:t>
      </w:r>
      <w:r w:rsidR="00711B8E">
        <w:rPr>
          <w:rFonts w:ascii="Calibri" w:hAnsi="Calibri"/>
          <w:color w:val="000000"/>
          <w:sz w:val="22"/>
          <w:szCs w:val="22"/>
        </w:rPr>
        <w:t>ie, p</w:t>
      </w:r>
      <w:r w:rsidR="00BF1F30" w:rsidRPr="002D403B">
        <w:rPr>
          <w:rFonts w:ascii="Calibri" w:hAnsi="Calibri"/>
          <w:color w:val="000000"/>
          <w:sz w:val="22"/>
          <w:szCs w:val="22"/>
        </w:rPr>
        <w:t>atients</w:t>
      </w:r>
      <w:r w:rsidR="000B1D13" w:rsidRPr="002D403B">
        <w:rPr>
          <w:rFonts w:ascii="Calibri" w:hAnsi="Calibri"/>
          <w:color w:val="000000"/>
          <w:sz w:val="22"/>
          <w:szCs w:val="22"/>
        </w:rPr>
        <w:t xml:space="preserve"> who</w:t>
      </w:r>
      <w:r w:rsidR="005002AA" w:rsidRPr="002D403B">
        <w:rPr>
          <w:rFonts w:ascii="Calibri" w:hAnsi="Calibri"/>
          <w:color w:val="000000"/>
          <w:sz w:val="22"/>
          <w:szCs w:val="22"/>
        </w:rPr>
        <w:t xml:space="preserve"> are 30 days or less </w:t>
      </w:r>
      <w:r w:rsidR="00711B8E">
        <w:rPr>
          <w:rFonts w:ascii="Calibri" w:hAnsi="Calibri"/>
          <w:color w:val="000000"/>
          <w:sz w:val="22"/>
          <w:szCs w:val="22"/>
        </w:rPr>
        <w:t>from</w:t>
      </w:r>
      <w:r w:rsidR="005002AA" w:rsidRPr="002D403B">
        <w:rPr>
          <w:rFonts w:ascii="Calibri" w:hAnsi="Calibri"/>
          <w:color w:val="000000"/>
          <w:sz w:val="22"/>
          <w:szCs w:val="22"/>
        </w:rPr>
        <w:t xml:space="preserve"> the end of the</w:t>
      </w:r>
      <w:r w:rsidR="00BF1F30" w:rsidRPr="002D403B">
        <w:rPr>
          <w:rFonts w:ascii="Calibri" w:hAnsi="Calibri"/>
          <w:color w:val="000000"/>
          <w:sz w:val="22"/>
          <w:szCs w:val="22"/>
        </w:rPr>
        <w:t>ir</w:t>
      </w:r>
      <w:r w:rsidR="005002AA" w:rsidRPr="002D403B">
        <w:rPr>
          <w:rFonts w:ascii="Calibri" w:hAnsi="Calibri"/>
          <w:color w:val="000000"/>
          <w:sz w:val="22"/>
          <w:szCs w:val="22"/>
        </w:rPr>
        <w:t xml:space="preserve"> </w:t>
      </w:r>
      <w:r w:rsidR="00BF1F30" w:rsidRPr="002D403B">
        <w:rPr>
          <w:rFonts w:ascii="Calibri" w:hAnsi="Calibri"/>
          <w:color w:val="000000"/>
          <w:sz w:val="22"/>
          <w:szCs w:val="22"/>
        </w:rPr>
        <w:t xml:space="preserve">current </w:t>
      </w:r>
      <w:r w:rsidR="005002AA" w:rsidRPr="002D403B">
        <w:rPr>
          <w:rFonts w:ascii="Calibri" w:hAnsi="Calibri"/>
          <w:color w:val="000000"/>
          <w:sz w:val="22"/>
          <w:szCs w:val="22"/>
        </w:rPr>
        <w:t xml:space="preserve">approval period).  </w:t>
      </w:r>
      <w:r w:rsidR="00711B8E">
        <w:rPr>
          <w:rFonts w:ascii="Calibri" w:hAnsi="Calibri"/>
          <w:color w:val="000000"/>
          <w:sz w:val="22"/>
          <w:szCs w:val="22"/>
        </w:rPr>
        <w:t xml:space="preserve">Patients are listed in chronological order of their period end date.  This means that any patients overdue for reapproval, if any, will be listed first.  Click on the link </w:t>
      </w:r>
      <w:r w:rsidR="004C3545" w:rsidRPr="002D403B">
        <w:rPr>
          <w:rFonts w:ascii="Calibri" w:hAnsi="Calibri"/>
          <w:color w:val="000000"/>
          <w:sz w:val="22"/>
          <w:szCs w:val="22"/>
        </w:rPr>
        <w:t>“Re-Approve”</w:t>
      </w:r>
      <w:r w:rsidR="00711B8E">
        <w:rPr>
          <w:rFonts w:ascii="Calibri" w:hAnsi="Calibri"/>
          <w:color w:val="000000"/>
          <w:sz w:val="22"/>
          <w:szCs w:val="22"/>
        </w:rPr>
        <w:t xml:space="preserve"> for any patients you would reapprove.</w:t>
      </w:r>
      <w:r w:rsidR="004C3545" w:rsidRPr="002D403B">
        <w:rPr>
          <w:rFonts w:ascii="Calibri" w:hAnsi="Calibri"/>
          <w:color w:val="000000"/>
          <w:sz w:val="22"/>
          <w:szCs w:val="22"/>
        </w:rPr>
        <w:t xml:space="preserve">  </w:t>
      </w:r>
    </w:p>
    <w:p w14:paraId="62A20CC3" w14:textId="77777777" w:rsidR="005850E4" w:rsidRPr="002D403B" w:rsidRDefault="005850E4" w:rsidP="0076061B">
      <w:pPr>
        <w:spacing w:line="276" w:lineRule="auto"/>
        <w:rPr>
          <w:rFonts w:ascii="Calibri" w:hAnsi="Calibri"/>
          <w:color w:val="000000"/>
          <w:sz w:val="22"/>
          <w:szCs w:val="22"/>
        </w:rPr>
      </w:pPr>
    </w:p>
    <w:p w14:paraId="4470DC8D" w14:textId="77777777" w:rsidR="009853C3" w:rsidRDefault="00711B8E" w:rsidP="009853C3">
      <w:pPr>
        <w:spacing w:line="276" w:lineRule="auto"/>
        <w:rPr>
          <w:rFonts w:ascii="Calibri" w:hAnsi="Calibri"/>
          <w:color w:val="000000"/>
          <w:sz w:val="22"/>
          <w:szCs w:val="22"/>
        </w:rPr>
      </w:pPr>
      <w:r>
        <w:rPr>
          <w:rFonts w:ascii="Calibri" w:hAnsi="Calibri"/>
          <w:color w:val="000000"/>
          <w:sz w:val="22"/>
          <w:szCs w:val="22"/>
        </w:rPr>
        <w:t xml:space="preserve">PLEASE NOTE:  </w:t>
      </w:r>
      <w:r w:rsidR="005002AA" w:rsidRPr="00711B8E">
        <w:rPr>
          <w:rFonts w:ascii="Calibri" w:hAnsi="Calibri"/>
          <w:color w:val="000000"/>
          <w:sz w:val="22"/>
          <w:szCs w:val="22"/>
        </w:rPr>
        <w:t xml:space="preserve">If you do not see the name of </w:t>
      </w:r>
      <w:r w:rsidR="00827BEB" w:rsidRPr="00711B8E">
        <w:rPr>
          <w:rFonts w:ascii="Calibri" w:hAnsi="Calibri"/>
          <w:color w:val="000000"/>
          <w:sz w:val="22"/>
          <w:szCs w:val="22"/>
        </w:rPr>
        <w:t xml:space="preserve">a </w:t>
      </w:r>
      <w:r w:rsidR="005002AA" w:rsidRPr="00711B8E">
        <w:rPr>
          <w:rFonts w:ascii="Calibri" w:hAnsi="Calibri"/>
          <w:color w:val="000000"/>
          <w:sz w:val="22"/>
          <w:szCs w:val="22"/>
        </w:rPr>
        <w:t xml:space="preserve">patient whom you </w:t>
      </w:r>
      <w:r w:rsidRPr="00711B8E">
        <w:rPr>
          <w:rFonts w:ascii="Calibri" w:hAnsi="Calibri"/>
          <w:color w:val="000000"/>
          <w:sz w:val="22"/>
          <w:szCs w:val="22"/>
        </w:rPr>
        <w:t>believe should be re-</w:t>
      </w:r>
      <w:r w:rsidR="005002AA" w:rsidRPr="00711B8E">
        <w:rPr>
          <w:rFonts w:ascii="Calibri" w:hAnsi="Calibri"/>
          <w:color w:val="000000"/>
          <w:sz w:val="22"/>
          <w:szCs w:val="22"/>
        </w:rPr>
        <w:t xml:space="preserve">approved, please send a note to </w:t>
      </w:r>
      <w:hyperlink r:id="rId16" w:history="1">
        <w:r w:rsidRPr="00711B8E">
          <w:rPr>
            <w:rStyle w:val="Hyperlink"/>
            <w:rFonts w:ascii="Calibri" w:hAnsi="Calibri"/>
            <w:sz w:val="22"/>
            <w:szCs w:val="22"/>
          </w:rPr>
          <w:t>gipap@themaxfoundation.org</w:t>
        </w:r>
      </w:hyperlink>
      <w:r w:rsidRPr="00711B8E">
        <w:rPr>
          <w:rFonts w:ascii="Calibri" w:hAnsi="Calibri"/>
          <w:color w:val="000000"/>
          <w:sz w:val="22"/>
          <w:szCs w:val="22"/>
        </w:rPr>
        <w:t>.</w:t>
      </w:r>
    </w:p>
    <w:p w14:paraId="3433A82D" w14:textId="77777777" w:rsidR="009853C3" w:rsidRDefault="009853C3" w:rsidP="009853C3">
      <w:pPr>
        <w:spacing w:line="276" w:lineRule="auto"/>
        <w:rPr>
          <w:rFonts w:ascii="Calibri" w:hAnsi="Calibri"/>
          <w:color w:val="000000"/>
          <w:sz w:val="22"/>
          <w:szCs w:val="22"/>
        </w:rPr>
      </w:pPr>
    </w:p>
    <w:p w14:paraId="4FB575FE" w14:textId="77777777" w:rsidR="009853C3" w:rsidRDefault="009A3BCE" w:rsidP="009853C3">
      <w:pPr>
        <w:spacing w:line="276" w:lineRule="auto"/>
        <w:rPr>
          <w:rFonts w:ascii="Calibri" w:hAnsi="Calibri"/>
          <w:color w:val="000000"/>
          <w:sz w:val="22"/>
          <w:szCs w:val="22"/>
        </w:rPr>
      </w:pPr>
      <w:r w:rsidRPr="002D403B">
        <w:rPr>
          <w:rFonts w:ascii="Calibri" w:hAnsi="Calibri"/>
          <w:b/>
          <w:color w:val="000000"/>
          <w:sz w:val="22"/>
          <w:szCs w:val="22"/>
        </w:rPr>
        <w:t>Step 3</w:t>
      </w:r>
      <w:r w:rsidR="005002AA" w:rsidRPr="002D403B">
        <w:rPr>
          <w:rFonts w:ascii="Calibri" w:hAnsi="Calibri"/>
          <w:b/>
          <w:color w:val="000000"/>
          <w:sz w:val="22"/>
          <w:szCs w:val="22"/>
        </w:rPr>
        <w:t>:</w:t>
      </w:r>
      <w:r w:rsidRPr="002D403B">
        <w:rPr>
          <w:rFonts w:ascii="Calibri" w:hAnsi="Calibri"/>
          <w:b/>
          <w:color w:val="000000"/>
          <w:sz w:val="22"/>
          <w:szCs w:val="22"/>
        </w:rPr>
        <w:t xml:space="preserve">  </w:t>
      </w:r>
    </w:p>
    <w:p w14:paraId="67069229" w14:textId="6378896D" w:rsidR="009853C3" w:rsidRDefault="009853C3" w:rsidP="009853C3">
      <w:pPr>
        <w:spacing w:line="276" w:lineRule="auto"/>
        <w:rPr>
          <w:rFonts w:ascii="Calibri" w:hAnsi="Calibri"/>
          <w:color w:val="000000"/>
          <w:sz w:val="22"/>
          <w:szCs w:val="22"/>
        </w:rPr>
      </w:pPr>
      <w:r w:rsidRPr="00924991">
        <w:rPr>
          <w:rFonts w:ascii="Calibri" w:hAnsi="Calibri"/>
          <w:color w:val="000000"/>
          <w:sz w:val="22"/>
          <w:szCs w:val="22"/>
        </w:rPr>
        <w:t>Confirm whether you recommend the patient continue with treatment</w:t>
      </w:r>
      <w:r w:rsidR="000B1D13" w:rsidRPr="002D403B">
        <w:rPr>
          <w:rFonts w:ascii="Calibri" w:hAnsi="Calibri"/>
          <w:color w:val="000000"/>
          <w:sz w:val="22"/>
          <w:szCs w:val="22"/>
        </w:rPr>
        <w:t xml:space="preserve"> and click the “</w:t>
      </w:r>
      <w:r w:rsidR="00E54D8F" w:rsidRPr="002D403B">
        <w:rPr>
          <w:rFonts w:ascii="Calibri" w:hAnsi="Calibri"/>
          <w:color w:val="000000"/>
          <w:sz w:val="22"/>
          <w:szCs w:val="22"/>
        </w:rPr>
        <w:t>Submit</w:t>
      </w:r>
      <w:r w:rsidR="000B1D13" w:rsidRPr="002D403B">
        <w:rPr>
          <w:rFonts w:ascii="Calibri" w:hAnsi="Calibri"/>
          <w:color w:val="000000"/>
          <w:sz w:val="22"/>
          <w:szCs w:val="22"/>
        </w:rPr>
        <w:t xml:space="preserve">” button to </w:t>
      </w:r>
      <w:r w:rsidR="00D33C1C">
        <w:rPr>
          <w:rFonts w:ascii="Calibri" w:hAnsi="Calibri"/>
          <w:color w:val="000000"/>
          <w:sz w:val="22"/>
          <w:szCs w:val="22"/>
        </w:rPr>
        <w:t>complete the reapproval.</w:t>
      </w:r>
      <w:r w:rsidR="00043DC5">
        <w:rPr>
          <w:rFonts w:ascii="Calibri" w:hAnsi="Calibri"/>
          <w:color w:val="000000"/>
          <w:sz w:val="22"/>
          <w:szCs w:val="22"/>
        </w:rPr>
        <w:t xml:space="preserve">  </w:t>
      </w:r>
    </w:p>
    <w:p w14:paraId="711FEA29" w14:textId="77777777" w:rsidR="009853C3" w:rsidRDefault="009853C3" w:rsidP="009853C3">
      <w:pPr>
        <w:spacing w:line="276" w:lineRule="auto"/>
        <w:rPr>
          <w:rFonts w:ascii="Calibri" w:hAnsi="Calibri"/>
          <w:color w:val="000000"/>
          <w:sz w:val="22"/>
          <w:szCs w:val="22"/>
        </w:rPr>
      </w:pPr>
    </w:p>
    <w:p w14:paraId="57E030F0" w14:textId="77777777" w:rsidR="009853C3" w:rsidRDefault="00D33C1C" w:rsidP="009853C3">
      <w:pPr>
        <w:spacing w:line="276" w:lineRule="auto"/>
        <w:rPr>
          <w:rFonts w:ascii="Calibri" w:hAnsi="Calibri"/>
          <w:b/>
          <w:color w:val="000000"/>
          <w:sz w:val="22"/>
          <w:szCs w:val="22"/>
        </w:rPr>
      </w:pPr>
      <w:r w:rsidRPr="00D33C1C">
        <w:rPr>
          <w:rFonts w:ascii="Calibri" w:hAnsi="Calibri"/>
          <w:b/>
          <w:color w:val="000000"/>
          <w:sz w:val="22"/>
          <w:szCs w:val="22"/>
        </w:rPr>
        <w:t>Step 4:</w:t>
      </w:r>
      <w:r w:rsidR="009853C3">
        <w:rPr>
          <w:rFonts w:ascii="Calibri" w:hAnsi="Calibri"/>
          <w:b/>
          <w:color w:val="000000"/>
          <w:sz w:val="22"/>
          <w:szCs w:val="22"/>
        </w:rPr>
        <w:t xml:space="preserve"> </w:t>
      </w:r>
    </w:p>
    <w:p w14:paraId="61DE179D" w14:textId="4EC253C2" w:rsidR="009853C3" w:rsidRDefault="000B1D13" w:rsidP="009853C3">
      <w:pPr>
        <w:spacing w:line="276" w:lineRule="auto"/>
        <w:rPr>
          <w:rFonts w:ascii="Calibri" w:hAnsi="Calibri"/>
          <w:color w:val="000000"/>
          <w:sz w:val="22"/>
          <w:szCs w:val="22"/>
        </w:rPr>
      </w:pPr>
      <w:r w:rsidRPr="002D403B">
        <w:rPr>
          <w:rFonts w:ascii="Calibri" w:hAnsi="Calibri"/>
          <w:color w:val="000000"/>
          <w:sz w:val="22"/>
          <w:szCs w:val="22"/>
        </w:rPr>
        <w:t xml:space="preserve">If </w:t>
      </w:r>
      <w:r w:rsidR="00D33C1C">
        <w:rPr>
          <w:rFonts w:ascii="Calibri" w:hAnsi="Calibri"/>
          <w:color w:val="000000"/>
          <w:sz w:val="22"/>
          <w:szCs w:val="22"/>
        </w:rPr>
        <w:t>a change in dose is needed, you may click on “Change Dosage”.  You will be asked to confirm if the change in dose is AE related.  If so, you will need to provide a reason for the dose change.</w:t>
      </w:r>
    </w:p>
    <w:p w14:paraId="10141AE3" w14:textId="77777777" w:rsidR="009853C3" w:rsidRDefault="009853C3" w:rsidP="009853C3">
      <w:pPr>
        <w:spacing w:line="276" w:lineRule="auto"/>
        <w:rPr>
          <w:rFonts w:ascii="Calibri" w:hAnsi="Calibri"/>
          <w:color w:val="000000"/>
          <w:sz w:val="22"/>
          <w:szCs w:val="22"/>
        </w:rPr>
      </w:pPr>
    </w:p>
    <w:p w14:paraId="6CF2C2A5" w14:textId="203CCF0F" w:rsidR="00D33C1C" w:rsidRPr="009853C3" w:rsidRDefault="005C0ED8" w:rsidP="009853C3">
      <w:pPr>
        <w:spacing w:line="276" w:lineRule="auto"/>
        <w:rPr>
          <w:rFonts w:ascii="Calibri" w:hAnsi="Calibri"/>
          <w:color w:val="000000"/>
          <w:sz w:val="22"/>
          <w:szCs w:val="22"/>
        </w:rPr>
      </w:pPr>
      <w:r w:rsidRPr="004866D2">
        <w:rPr>
          <w:noProof/>
          <w:lang w:eastAsia="ko-KR"/>
        </w:rPr>
        <w:drawing>
          <wp:inline distT="0" distB="0" distL="0" distR="0" wp14:anchorId="6081300A" wp14:editId="1EB5EFA3">
            <wp:extent cx="3876675" cy="4759342"/>
            <wp:effectExtent l="19050" t="19050" r="9525" b="22225"/>
            <wp:docPr id="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634" cy="4771569"/>
                    </a:xfrm>
                    <a:prstGeom prst="rect">
                      <a:avLst/>
                    </a:prstGeom>
                    <a:noFill/>
                    <a:ln>
                      <a:solidFill>
                        <a:schemeClr val="tx1"/>
                      </a:solidFill>
                    </a:ln>
                  </pic:spPr>
                </pic:pic>
              </a:graphicData>
            </a:graphic>
          </wp:inline>
        </w:drawing>
      </w:r>
    </w:p>
    <w:p w14:paraId="382215F3" w14:textId="77777777" w:rsidR="00585D5C" w:rsidRPr="002D403B" w:rsidRDefault="00081C7A" w:rsidP="0076061B">
      <w:pPr>
        <w:pBdr>
          <w:bottom w:val="single" w:sz="18" w:space="1" w:color="auto"/>
        </w:pBdr>
        <w:spacing w:line="276" w:lineRule="auto"/>
        <w:rPr>
          <w:rFonts w:ascii="Calibri" w:hAnsi="Calibri"/>
          <w:sz w:val="22"/>
          <w:szCs w:val="22"/>
        </w:rPr>
      </w:pPr>
      <w:r w:rsidRPr="002D403B">
        <w:rPr>
          <w:rFonts w:ascii="Calibri" w:hAnsi="Calibri"/>
          <w:b/>
          <w:color w:val="000000"/>
          <w:sz w:val="22"/>
          <w:szCs w:val="22"/>
        </w:rPr>
        <w:br w:type="page"/>
      </w:r>
      <w:r w:rsidR="000B1D13" w:rsidRPr="002D403B">
        <w:rPr>
          <w:rFonts w:ascii="Calibri" w:hAnsi="Calibri"/>
          <w:b/>
          <w:color w:val="000000"/>
          <w:sz w:val="22"/>
          <w:szCs w:val="22"/>
        </w:rPr>
        <w:lastRenderedPageBreak/>
        <w:t>V</w:t>
      </w:r>
      <w:r w:rsidR="00111717" w:rsidRPr="002D403B">
        <w:rPr>
          <w:rFonts w:ascii="Calibri" w:hAnsi="Calibri"/>
          <w:b/>
          <w:color w:val="000000"/>
          <w:sz w:val="22"/>
          <w:szCs w:val="22"/>
        </w:rPr>
        <w:t xml:space="preserve">. </w:t>
      </w:r>
      <w:r w:rsidR="00242FBE" w:rsidRPr="002D403B">
        <w:rPr>
          <w:rFonts w:ascii="Calibri" w:hAnsi="Calibri"/>
          <w:b/>
          <w:color w:val="000000"/>
          <w:sz w:val="22"/>
          <w:szCs w:val="22"/>
        </w:rPr>
        <w:t xml:space="preserve">REQUEST TO </w:t>
      </w:r>
      <w:r w:rsidR="00585D5C" w:rsidRPr="002D403B">
        <w:rPr>
          <w:rFonts w:ascii="Calibri" w:hAnsi="Calibri"/>
          <w:b/>
          <w:color w:val="000000"/>
          <w:sz w:val="22"/>
          <w:szCs w:val="22"/>
        </w:rPr>
        <w:t>CLOSE A PATIENT’S CASE</w:t>
      </w:r>
    </w:p>
    <w:p w14:paraId="0EB0D53C" w14:textId="77777777" w:rsidR="00D33C1C" w:rsidRDefault="00D33C1C" w:rsidP="0076061B">
      <w:pPr>
        <w:spacing w:line="276" w:lineRule="auto"/>
        <w:rPr>
          <w:rFonts w:ascii="Calibri" w:hAnsi="Calibri"/>
          <w:color w:val="000000"/>
          <w:sz w:val="22"/>
          <w:szCs w:val="22"/>
        </w:rPr>
      </w:pPr>
    </w:p>
    <w:p w14:paraId="30F11CFD" w14:textId="77777777" w:rsidR="00D33C1C" w:rsidRDefault="00D33C1C" w:rsidP="0076061B">
      <w:pPr>
        <w:spacing w:line="276" w:lineRule="auto"/>
        <w:rPr>
          <w:rFonts w:ascii="Calibri" w:hAnsi="Calibri"/>
          <w:b/>
          <w:color w:val="000000"/>
          <w:sz w:val="22"/>
          <w:szCs w:val="22"/>
        </w:rPr>
      </w:pPr>
      <w:r>
        <w:rPr>
          <w:rFonts w:ascii="Calibri" w:hAnsi="Calibri"/>
          <w:b/>
          <w:color w:val="000000"/>
          <w:sz w:val="22"/>
          <w:szCs w:val="22"/>
        </w:rPr>
        <w:t xml:space="preserve">Step1: </w:t>
      </w:r>
    </w:p>
    <w:p w14:paraId="2CF1E69C" w14:textId="1A60BF3D" w:rsidR="009E2A21" w:rsidRPr="002D403B" w:rsidRDefault="00D33C1C" w:rsidP="0076061B">
      <w:pPr>
        <w:spacing w:line="276" w:lineRule="auto"/>
        <w:rPr>
          <w:rFonts w:ascii="Calibri" w:hAnsi="Calibri"/>
          <w:color w:val="000000"/>
          <w:sz w:val="22"/>
          <w:szCs w:val="22"/>
        </w:rPr>
      </w:pPr>
      <w:r w:rsidRPr="002D403B">
        <w:rPr>
          <w:rFonts w:ascii="Calibri" w:hAnsi="Calibri"/>
          <w:sz w:val="22"/>
          <w:szCs w:val="22"/>
        </w:rPr>
        <w:t xml:space="preserve">From your “My Patients” </w:t>
      </w:r>
      <w:r>
        <w:rPr>
          <w:rFonts w:ascii="Calibri" w:hAnsi="Calibri"/>
          <w:sz w:val="22"/>
          <w:szCs w:val="22"/>
        </w:rPr>
        <w:t>menu, or from your dashboard</w:t>
      </w:r>
      <w:r w:rsidRPr="002D403B">
        <w:rPr>
          <w:rFonts w:ascii="Calibri" w:hAnsi="Calibri"/>
          <w:sz w:val="22"/>
          <w:szCs w:val="22"/>
        </w:rPr>
        <w:t>, click on the</w:t>
      </w:r>
      <w:r>
        <w:rPr>
          <w:rFonts w:ascii="Calibri" w:hAnsi="Calibri"/>
          <w:sz w:val="22"/>
          <w:szCs w:val="22"/>
        </w:rPr>
        <w:t xml:space="preserve"> link </w:t>
      </w:r>
      <w:r w:rsidR="00242FBE" w:rsidRPr="002D403B">
        <w:rPr>
          <w:rFonts w:ascii="Calibri" w:hAnsi="Calibri"/>
          <w:sz w:val="22"/>
          <w:szCs w:val="22"/>
        </w:rPr>
        <w:t>“</w:t>
      </w:r>
      <w:r w:rsidR="00242FBE" w:rsidRPr="003F04B0">
        <w:rPr>
          <w:rFonts w:ascii="Calibri" w:hAnsi="Calibri"/>
          <w:sz w:val="22"/>
          <w:szCs w:val="22"/>
        </w:rPr>
        <w:t xml:space="preserve">Close </w:t>
      </w:r>
      <w:r w:rsidR="00BF1F30" w:rsidRPr="003F04B0">
        <w:rPr>
          <w:rFonts w:ascii="Calibri" w:hAnsi="Calibri"/>
          <w:sz w:val="22"/>
          <w:szCs w:val="22"/>
        </w:rPr>
        <w:t>a</w:t>
      </w:r>
      <w:r w:rsidR="00242FBE" w:rsidRPr="003F04B0">
        <w:rPr>
          <w:rFonts w:ascii="Calibri" w:hAnsi="Calibri"/>
          <w:sz w:val="22"/>
          <w:szCs w:val="22"/>
        </w:rPr>
        <w:t xml:space="preserve"> Patient</w:t>
      </w:r>
      <w:r w:rsidR="003F04B0">
        <w:rPr>
          <w:rFonts w:ascii="Calibri" w:hAnsi="Calibri"/>
          <w:sz w:val="22"/>
          <w:szCs w:val="22"/>
        </w:rPr>
        <w:t xml:space="preserve"> Case</w:t>
      </w:r>
      <w:r w:rsidR="00242FBE" w:rsidRPr="002D403B">
        <w:rPr>
          <w:rFonts w:ascii="Calibri" w:hAnsi="Calibri"/>
          <w:sz w:val="22"/>
          <w:szCs w:val="22"/>
        </w:rPr>
        <w:t>”.</w:t>
      </w:r>
    </w:p>
    <w:p w14:paraId="5728BA33" w14:textId="77777777" w:rsidR="009E2A21" w:rsidRDefault="009E2A21" w:rsidP="0076061B">
      <w:pPr>
        <w:spacing w:line="276" w:lineRule="auto"/>
        <w:rPr>
          <w:rFonts w:ascii="Calibri" w:hAnsi="Calibri"/>
          <w:color w:val="000000"/>
          <w:sz w:val="22"/>
          <w:szCs w:val="22"/>
        </w:rPr>
      </w:pPr>
    </w:p>
    <w:p w14:paraId="507C13F6" w14:textId="77777777" w:rsidR="00242FBE" w:rsidRPr="002D403B" w:rsidRDefault="009E2A21" w:rsidP="0076061B">
      <w:pPr>
        <w:spacing w:line="276" w:lineRule="auto"/>
        <w:rPr>
          <w:rFonts w:ascii="Calibri" w:hAnsi="Calibri"/>
          <w:b/>
          <w:sz w:val="22"/>
          <w:szCs w:val="22"/>
        </w:rPr>
      </w:pPr>
      <w:r w:rsidRPr="002D403B">
        <w:rPr>
          <w:rFonts w:ascii="Calibri" w:hAnsi="Calibri"/>
          <w:b/>
          <w:color w:val="000000"/>
          <w:sz w:val="22"/>
          <w:szCs w:val="22"/>
        </w:rPr>
        <w:t>Step 2</w:t>
      </w:r>
      <w:r w:rsidR="00242FBE" w:rsidRPr="002D403B">
        <w:rPr>
          <w:rFonts w:ascii="Calibri" w:hAnsi="Calibri"/>
          <w:b/>
          <w:sz w:val="22"/>
          <w:szCs w:val="22"/>
        </w:rPr>
        <w:t>:</w:t>
      </w:r>
    </w:p>
    <w:p w14:paraId="4316B19D" w14:textId="77777777" w:rsidR="009E2A21" w:rsidRDefault="00242FBE" w:rsidP="0076061B">
      <w:pPr>
        <w:spacing w:line="276" w:lineRule="auto"/>
        <w:rPr>
          <w:rFonts w:ascii="Calibri" w:hAnsi="Calibri"/>
          <w:color w:val="000000"/>
          <w:sz w:val="22"/>
          <w:szCs w:val="22"/>
        </w:rPr>
      </w:pPr>
      <w:r w:rsidRPr="002D403B">
        <w:rPr>
          <w:rFonts w:ascii="Calibri" w:hAnsi="Calibri"/>
          <w:sz w:val="22"/>
          <w:szCs w:val="22"/>
        </w:rPr>
        <w:t xml:space="preserve">PATS will list </w:t>
      </w:r>
      <w:r w:rsidR="002C3D20" w:rsidRPr="002D403B">
        <w:rPr>
          <w:rFonts w:ascii="Calibri" w:hAnsi="Calibri"/>
          <w:sz w:val="22"/>
          <w:szCs w:val="22"/>
        </w:rPr>
        <w:t>the active patients under your care in alphabetical order</w:t>
      </w:r>
      <w:r w:rsidRPr="002D403B">
        <w:rPr>
          <w:rFonts w:ascii="Calibri" w:hAnsi="Calibri"/>
          <w:sz w:val="22"/>
          <w:szCs w:val="22"/>
        </w:rPr>
        <w:t xml:space="preserve"> by last name</w:t>
      </w:r>
      <w:r w:rsidR="002C3D20" w:rsidRPr="002D403B">
        <w:rPr>
          <w:rFonts w:ascii="Calibri" w:hAnsi="Calibri"/>
          <w:sz w:val="22"/>
          <w:szCs w:val="22"/>
        </w:rPr>
        <w:t>.</w:t>
      </w:r>
      <w:r w:rsidR="009E2A21" w:rsidRPr="002D403B">
        <w:rPr>
          <w:rFonts w:ascii="Calibri" w:hAnsi="Calibri"/>
          <w:color w:val="000000"/>
          <w:sz w:val="22"/>
          <w:szCs w:val="22"/>
        </w:rPr>
        <w:t xml:space="preserve">  Click on the </w:t>
      </w:r>
      <w:r w:rsidRPr="002D403B">
        <w:rPr>
          <w:rFonts w:ascii="Calibri" w:hAnsi="Calibri"/>
          <w:color w:val="000000"/>
          <w:sz w:val="22"/>
          <w:szCs w:val="22"/>
        </w:rPr>
        <w:t>“Request to Close” link highlighted in red.</w:t>
      </w:r>
    </w:p>
    <w:p w14:paraId="58A8A76E" w14:textId="77777777" w:rsidR="00D33C1C" w:rsidRDefault="00D33C1C" w:rsidP="0076061B">
      <w:pPr>
        <w:spacing w:line="276" w:lineRule="auto"/>
        <w:rPr>
          <w:rFonts w:ascii="Calibri" w:hAnsi="Calibri"/>
          <w:color w:val="000000"/>
          <w:sz w:val="22"/>
          <w:szCs w:val="22"/>
        </w:rPr>
      </w:pPr>
    </w:p>
    <w:p w14:paraId="592C072B" w14:textId="5E65EEA6" w:rsidR="00D33C1C" w:rsidRPr="002D403B" w:rsidRDefault="005C0ED8" w:rsidP="0076061B">
      <w:pPr>
        <w:spacing w:line="276" w:lineRule="auto"/>
        <w:rPr>
          <w:rFonts w:ascii="Calibri" w:hAnsi="Calibri"/>
          <w:sz w:val="22"/>
          <w:szCs w:val="22"/>
        </w:rPr>
      </w:pPr>
      <w:r>
        <w:rPr>
          <w:rFonts w:ascii="Calibri" w:hAnsi="Calibri"/>
          <w:noProof/>
          <w:sz w:val="22"/>
          <w:szCs w:val="22"/>
          <w:lang w:eastAsia="ko-KR"/>
        </w:rPr>
        <w:drawing>
          <wp:inline distT="0" distB="0" distL="0" distR="0" wp14:anchorId="571CCA38" wp14:editId="754E46DA">
            <wp:extent cx="5943600" cy="952500"/>
            <wp:effectExtent l="19050" t="19050" r="19050" b="1905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solidFill>
                        <a:schemeClr val="tx1"/>
                      </a:solidFill>
                    </a:ln>
                  </pic:spPr>
                </pic:pic>
              </a:graphicData>
            </a:graphic>
          </wp:inline>
        </w:drawing>
      </w:r>
    </w:p>
    <w:p w14:paraId="091BDF28" w14:textId="77777777" w:rsidR="009E2A21" w:rsidRPr="002D403B" w:rsidRDefault="009E2A21" w:rsidP="0076061B">
      <w:pPr>
        <w:spacing w:line="276" w:lineRule="auto"/>
        <w:rPr>
          <w:rFonts w:ascii="Calibri" w:hAnsi="Calibri"/>
          <w:color w:val="000000"/>
          <w:sz w:val="22"/>
          <w:szCs w:val="22"/>
        </w:rPr>
      </w:pPr>
    </w:p>
    <w:p w14:paraId="0D4CAF8A" w14:textId="77777777" w:rsidR="00242FBE" w:rsidRPr="002D403B" w:rsidRDefault="009E2A21" w:rsidP="0076061B">
      <w:pPr>
        <w:spacing w:line="276" w:lineRule="auto"/>
        <w:rPr>
          <w:rFonts w:ascii="Calibri" w:hAnsi="Calibri"/>
          <w:b/>
          <w:color w:val="000000"/>
          <w:sz w:val="22"/>
          <w:szCs w:val="22"/>
        </w:rPr>
      </w:pPr>
      <w:r w:rsidRPr="002D403B">
        <w:rPr>
          <w:rFonts w:ascii="Calibri" w:hAnsi="Calibri"/>
          <w:b/>
          <w:color w:val="000000"/>
          <w:sz w:val="22"/>
          <w:szCs w:val="22"/>
        </w:rPr>
        <w:t xml:space="preserve">Step 3:  </w:t>
      </w:r>
    </w:p>
    <w:p w14:paraId="51F708D7" w14:textId="77777777" w:rsidR="002C3D20" w:rsidRPr="002D403B" w:rsidRDefault="005C0ED8" w:rsidP="0076061B">
      <w:pPr>
        <w:spacing w:line="276" w:lineRule="auto"/>
        <w:rPr>
          <w:rFonts w:ascii="Calibri" w:hAnsi="Calibri"/>
          <w:color w:val="000000"/>
          <w:sz w:val="22"/>
          <w:szCs w:val="22"/>
        </w:rPr>
      </w:pPr>
      <w:r>
        <w:rPr>
          <w:rFonts w:ascii="Calibri" w:hAnsi="Calibri"/>
          <w:color w:val="000000"/>
          <w:sz w:val="22"/>
          <w:szCs w:val="22"/>
        </w:rPr>
        <w:t>Select</w:t>
      </w:r>
      <w:r w:rsidR="00242FBE" w:rsidRPr="002D403B">
        <w:rPr>
          <w:rFonts w:ascii="Calibri" w:hAnsi="Calibri"/>
          <w:color w:val="000000"/>
          <w:sz w:val="22"/>
          <w:szCs w:val="22"/>
        </w:rPr>
        <w:t xml:space="preserve"> the “Reason for Closing” </w:t>
      </w:r>
      <w:r w:rsidR="00BF1F30" w:rsidRPr="002D403B">
        <w:rPr>
          <w:rFonts w:ascii="Calibri" w:hAnsi="Calibri"/>
          <w:color w:val="000000"/>
          <w:sz w:val="22"/>
          <w:szCs w:val="22"/>
        </w:rPr>
        <w:t>that</w:t>
      </w:r>
      <w:r>
        <w:rPr>
          <w:rFonts w:ascii="Calibri" w:hAnsi="Calibri"/>
          <w:color w:val="000000"/>
          <w:sz w:val="22"/>
          <w:szCs w:val="22"/>
        </w:rPr>
        <w:t xml:space="preserve"> best</w:t>
      </w:r>
      <w:r w:rsidR="00BF1F30" w:rsidRPr="002D403B">
        <w:rPr>
          <w:rFonts w:ascii="Calibri" w:hAnsi="Calibri"/>
          <w:color w:val="000000"/>
          <w:sz w:val="22"/>
          <w:szCs w:val="22"/>
        </w:rPr>
        <w:t xml:space="preserve"> </w:t>
      </w:r>
      <w:r w:rsidR="00242FBE" w:rsidRPr="002D403B">
        <w:rPr>
          <w:rFonts w:ascii="Calibri" w:hAnsi="Calibri"/>
          <w:color w:val="000000"/>
          <w:sz w:val="22"/>
          <w:szCs w:val="22"/>
        </w:rPr>
        <w:t>describe</w:t>
      </w:r>
      <w:r w:rsidR="00BF1F30" w:rsidRPr="002D403B">
        <w:rPr>
          <w:rFonts w:ascii="Calibri" w:hAnsi="Calibri"/>
          <w:color w:val="000000"/>
          <w:sz w:val="22"/>
          <w:szCs w:val="22"/>
        </w:rPr>
        <w:t>s</w:t>
      </w:r>
      <w:r w:rsidR="00242FBE" w:rsidRPr="002D403B">
        <w:rPr>
          <w:rFonts w:ascii="Calibri" w:hAnsi="Calibri"/>
          <w:color w:val="000000"/>
          <w:sz w:val="22"/>
          <w:szCs w:val="22"/>
        </w:rPr>
        <w:t xml:space="preserve"> your request for case closure</w:t>
      </w:r>
      <w:r>
        <w:rPr>
          <w:rFonts w:ascii="Calibri" w:hAnsi="Calibri"/>
          <w:color w:val="000000"/>
          <w:sz w:val="22"/>
          <w:szCs w:val="22"/>
        </w:rPr>
        <w:t xml:space="preserve"> and click “Submit”.</w:t>
      </w:r>
    </w:p>
    <w:p w14:paraId="0D1AF36E" w14:textId="77777777" w:rsidR="002C3D20" w:rsidRDefault="002C3D20" w:rsidP="0076061B">
      <w:pPr>
        <w:spacing w:line="276" w:lineRule="auto"/>
        <w:rPr>
          <w:rFonts w:ascii="Calibri" w:hAnsi="Calibri"/>
          <w:color w:val="000000"/>
          <w:sz w:val="22"/>
          <w:szCs w:val="22"/>
        </w:rPr>
      </w:pPr>
    </w:p>
    <w:p w14:paraId="667FEBAF" w14:textId="77777777" w:rsidR="00242FBE" w:rsidRPr="002D403B" w:rsidRDefault="002C3D20" w:rsidP="0076061B">
      <w:pPr>
        <w:spacing w:line="276" w:lineRule="auto"/>
        <w:rPr>
          <w:rFonts w:ascii="Calibri" w:hAnsi="Calibri"/>
          <w:b/>
          <w:color w:val="000000"/>
          <w:sz w:val="22"/>
          <w:szCs w:val="22"/>
        </w:rPr>
      </w:pPr>
      <w:r w:rsidRPr="002D403B">
        <w:rPr>
          <w:rFonts w:ascii="Calibri" w:hAnsi="Calibri"/>
          <w:b/>
          <w:color w:val="000000"/>
          <w:sz w:val="22"/>
          <w:szCs w:val="22"/>
        </w:rPr>
        <w:t xml:space="preserve">Step 4: </w:t>
      </w:r>
    </w:p>
    <w:p w14:paraId="54818A2A" w14:textId="77777777" w:rsidR="00242FBE" w:rsidRDefault="005C0ED8" w:rsidP="0076061B">
      <w:pPr>
        <w:spacing w:line="276" w:lineRule="auto"/>
        <w:rPr>
          <w:rFonts w:ascii="Calibri" w:hAnsi="Calibri"/>
          <w:color w:val="000000"/>
          <w:sz w:val="22"/>
          <w:szCs w:val="22"/>
        </w:rPr>
      </w:pPr>
      <w:r>
        <w:rPr>
          <w:rFonts w:ascii="Calibri" w:hAnsi="Calibri"/>
          <w:color w:val="000000"/>
          <w:sz w:val="22"/>
          <w:szCs w:val="22"/>
        </w:rPr>
        <w:t>If a closure reason is selected that is tied to an Adverse Event, such as “Patient has passed away”, you will be prompted to provide further details</w:t>
      </w:r>
      <w:r w:rsidR="009E2A21" w:rsidRPr="002D403B">
        <w:rPr>
          <w:rFonts w:ascii="Calibri" w:hAnsi="Calibri"/>
          <w:color w:val="000000"/>
          <w:sz w:val="22"/>
          <w:szCs w:val="22"/>
        </w:rPr>
        <w:t>.</w:t>
      </w:r>
    </w:p>
    <w:p w14:paraId="089E5530" w14:textId="77777777" w:rsidR="005C0ED8" w:rsidRDefault="005C0ED8" w:rsidP="0076061B">
      <w:pPr>
        <w:spacing w:line="276" w:lineRule="auto"/>
        <w:rPr>
          <w:rFonts w:ascii="Calibri" w:hAnsi="Calibri"/>
          <w:color w:val="000000"/>
          <w:sz w:val="22"/>
          <w:szCs w:val="22"/>
        </w:rPr>
      </w:pPr>
    </w:p>
    <w:p w14:paraId="3D36C371" w14:textId="35B0B49B" w:rsidR="005C0ED8" w:rsidRPr="002D403B" w:rsidRDefault="005C0ED8" w:rsidP="0076061B">
      <w:pPr>
        <w:spacing w:line="276" w:lineRule="auto"/>
        <w:rPr>
          <w:rFonts w:ascii="Calibri" w:hAnsi="Calibri"/>
          <w:b/>
          <w:sz w:val="22"/>
          <w:szCs w:val="22"/>
        </w:rPr>
      </w:pPr>
      <w:r w:rsidRPr="004866D2">
        <w:rPr>
          <w:noProof/>
          <w:lang w:eastAsia="ko-KR"/>
        </w:rPr>
        <w:drawing>
          <wp:inline distT="0" distB="0" distL="0" distR="0" wp14:anchorId="793434C8" wp14:editId="0A2F5D23">
            <wp:extent cx="3648075" cy="2828045"/>
            <wp:effectExtent l="19050" t="19050" r="9525" b="10795"/>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5422" cy="2856997"/>
                    </a:xfrm>
                    <a:prstGeom prst="rect">
                      <a:avLst/>
                    </a:prstGeom>
                    <a:noFill/>
                    <a:ln>
                      <a:solidFill>
                        <a:schemeClr val="tx1"/>
                      </a:solidFill>
                    </a:ln>
                  </pic:spPr>
                </pic:pic>
              </a:graphicData>
            </a:graphic>
          </wp:inline>
        </w:drawing>
      </w:r>
    </w:p>
    <w:p w14:paraId="152F6BB8" w14:textId="77777777" w:rsidR="009853C3" w:rsidRDefault="009853C3" w:rsidP="0076061B">
      <w:pPr>
        <w:pBdr>
          <w:bottom w:val="single" w:sz="18" w:space="1" w:color="auto"/>
        </w:pBdr>
        <w:spacing w:line="276" w:lineRule="auto"/>
        <w:rPr>
          <w:rFonts w:ascii="Calibri" w:hAnsi="Calibri"/>
          <w:b/>
          <w:sz w:val="22"/>
          <w:szCs w:val="22"/>
        </w:rPr>
      </w:pPr>
    </w:p>
    <w:p w14:paraId="57442684" w14:textId="77777777" w:rsidR="009853C3" w:rsidRDefault="009853C3" w:rsidP="0076061B">
      <w:pPr>
        <w:pBdr>
          <w:bottom w:val="single" w:sz="18" w:space="1" w:color="auto"/>
        </w:pBdr>
        <w:spacing w:line="276" w:lineRule="auto"/>
        <w:rPr>
          <w:rFonts w:ascii="Calibri" w:hAnsi="Calibri"/>
          <w:b/>
          <w:sz w:val="22"/>
          <w:szCs w:val="22"/>
        </w:rPr>
      </w:pPr>
    </w:p>
    <w:p w14:paraId="6C868A64" w14:textId="77777777" w:rsidR="009853C3" w:rsidRDefault="009853C3" w:rsidP="0076061B">
      <w:pPr>
        <w:pBdr>
          <w:bottom w:val="single" w:sz="18" w:space="1" w:color="auto"/>
        </w:pBdr>
        <w:spacing w:line="276" w:lineRule="auto"/>
        <w:rPr>
          <w:rFonts w:ascii="Calibri" w:hAnsi="Calibri"/>
          <w:b/>
          <w:sz w:val="22"/>
          <w:szCs w:val="22"/>
        </w:rPr>
      </w:pPr>
    </w:p>
    <w:p w14:paraId="192EE3E9" w14:textId="77777777" w:rsidR="00043DC5" w:rsidRDefault="00043DC5">
      <w:pPr>
        <w:rPr>
          <w:rFonts w:ascii="Calibri" w:hAnsi="Calibri"/>
          <w:b/>
          <w:sz w:val="22"/>
          <w:szCs w:val="22"/>
        </w:rPr>
      </w:pPr>
      <w:r>
        <w:rPr>
          <w:rFonts w:ascii="Calibri" w:hAnsi="Calibri"/>
          <w:b/>
          <w:sz w:val="22"/>
          <w:szCs w:val="22"/>
        </w:rPr>
        <w:br w:type="page"/>
      </w:r>
    </w:p>
    <w:p w14:paraId="13E576D2" w14:textId="7EC9A794" w:rsidR="002B4F23" w:rsidRPr="002D403B" w:rsidRDefault="00E54D8F" w:rsidP="0076061B">
      <w:pPr>
        <w:pBdr>
          <w:bottom w:val="single" w:sz="18" w:space="1" w:color="auto"/>
        </w:pBdr>
        <w:spacing w:line="276" w:lineRule="auto"/>
        <w:rPr>
          <w:rFonts w:ascii="Calibri" w:hAnsi="Calibri"/>
          <w:b/>
          <w:sz w:val="22"/>
          <w:szCs w:val="22"/>
        </w:rPr>
      </w:pPr>
      <w:r w:rsidRPr="002D403B">
        <w:rPr>
          <w:rFonts w:ascii="Calibri" w:hAnsi="Calibri"/>
          <w:b/>
          <w:sz w:val="22"/>
          <w:szCs w:val="22"/>
        </w:rPr>
        <w:lastRenderedPageBreak/>
        <w:t>V</w:t>
      </w:r>
      <w:r w:rsidR="00063317" w:rsidRPr="002D403B">
        <w:rPr>
          <w:rFonts w:ascii="Calibri" w:hAnsi="Calibri"/>
          <w:b/>
          <w:sz w:val="22"/>
          <w:szCs w:val="22"/>
        </w:rPr>
        <w:t>I</w:t>
      </w:r>
      <w:r w:rsidR="005250F6" w:rsidRPr="002D403B">
        <w:rPr>
          <w:rFonts w:ascii="Calibri" w:hAnsi="Calibri"/>
          <w:b/>
          <w:sz w:val="22"/>
          <w:szCs w:val="22"/>
        </w:rPr>
        <w:t>. REQUEST TO CHANGE THE DOSAGE</w:t>
      </w:r>
    </w:p>
    <w:p w14:paraId="3F88E3B9" w14:textId="77777777" w:rsidR="005850E4" w:rsidRDefault="005850E4" w:rsidP="0076061B">
      <w:pPr>
        <w:keepNext/>
        <w:spacing w:line="276" w:lineRule="auto"/>
        <w:rPr>
          <w:rFonts w:ascii="Calibri" w:hAnsi="Calibri"/>
          <w:sz w:val="22"/>
          <w:szCs w:val="22"/>
        </w:rPr>
      </w:pPr>
    </w:p>
    <w:p w14:paraId="650C08CA" w14:textId="3ED2F82A" w:rsidR="005250F6" w:rsidRPr="002D403B" w:rsidRDefault="005850E4" w:rsidP="0076061B">
      <w:pPr>
        <w:keepNext/>
        <w:spacing w:line="276" w:lineRule="auto"/>
        <w:rPr>
          <w:rFonts w:ascii="Calibri" w:hAnsi="Calibri"/>
          <w:sz w:val="22"/>
          <w:szCs w:val="22"/>
        </w:rPr>
      </w:pPr>
      <w:r>
        <w:rPr>
          <w:rFonts w:ascii="Calibri" w:hAnsi="Calibri"/>
          <w:sz w:val="22"/>
          <w:szCs w:val="22"/>
        </w:rPr>
        <w:t>You may request</w:t>
      </w:r>
      <w:r w:rsidR="00183F79" w:rsidRPr="002D403B">
        <w:rPr>
          <w:rFonts w:ascii="Calibri" w:hAnsi="Calibri"/>
          <w:sz w:val="22"/>
          <w:szCs w:val="22"/>
        </w:rPr>
        <w:t xml:space="preserve"> change</w:t>
      </w:r>
      <w:r>
        <w:rPr>
          <w:rFonts w:ascii="Calibri" w:hAnsi="Calibri"/>
          <w:sz w:val="22"/>
          <w:szCs w:val="22"/>
        </w:rPr>
        <w:t>s in dose</w:t>
      </w:r>
      <w:r w:rsidR="00183F79" w:rsidRPr="002D403B">
        <w:rPr>
          <w:rFonts w:ascii="Calibri" w:hAnsi="Calibri"/>
          <w:sz w:val="22"/>
          <w:szCs w:val="22"/>
        </w:rPr>
        <w:t xml:space="preserve"> within the approved label indication.  You may </w:t>
      </w:r>
      <w:r>
        <w:rPr>
          <w:rFonts w:ascii="Calibri" w:hAnsi="Calibri"/>
          <w:sz w:val="22"/>
          <w:szCs w:val="22"/>
        </w:rPr>
        <w:t>request either an increased dos</w:t>
      </w:r>
      <w:r w:rsidR="00183F79" w:rsidRPr="002D403B">
        <w:rPr>
          <w:rFonts w:ascii="Calibri" w:hAnsi="Calibri"/>
          <w:sz w:val="22"/>
          <w:szCs w:val="22"/>
        </w:rPr>
        <w:t xml:space="preserve">e or </w:t>
      </w:r>
      <w:r>
        <w:rPr>
          <w:rFonts w:ascii="Calibri" w:hAnsi="Calibri"/>
          <w:sz w:val="22"/>
          <w:szCs w:val="22"/>
        </w:rPr>
        <w:t>lowered dose</w:t>
      </w:r>
      <w:r w:rsidR="00183F79" w:rsidRPr="002D403B">
        <w:rPr>
          <w:rFonts w:ascii="Calibri" w:hAnsi="Calibri"/>
          <w:sz w:val="22"/>
          <w:szCs w:val="22"/>
        </w:rPr>
        <w:t xml:space="preserve"> </w:t>
      </w:r>
      <w:r>
        <w:rPr>
          <w:rFonts w:ascii="Calibri" w:hAnsi="Calibri"/>
          <w:sz w:val="22"/>
          <w:szCs w:val="22"/>
        </w:rPr>
        <w:t>in</w:t>
      </w:r>
      <w:r w:rsidR="00183F79" w:rsidRPr="002D403B">
        <w:rPr>
          <w:rFonts w:ascii="Calibri" w:hAnsi="Calibri"/>
          <w:sz w:val="22"/>
          <w:szCs w:val="22"/>
        </w:rPr>
        <w:t xml:space="preserve"> PATS.</w:t>
      </w:r>
    </w:p>
    <w:p w14:paraId="19BA178F" w14:textId="77777777" w:rsidR="005250F6" w:rsidRPr="002D403B" w:rsidRDefault="005250F6" w:rsidP="0076061B">
      <w:pPr>
        <w:spacing w:line="276" w:lineRule="auto"/>
        <w:rPr>
          <w:rFonts w:ascii="Calibri" w:hAnsi="Calibri"/>
          <w:sz w:val="22"/>
          <w:szCs w:val="22"/>
        </w:rPr>
      </w:pPr>
    </w:p>
    <w:p w14:paraId="13268B30" w14:textId="77777777" w:rsidR="005250F6" w:rsidRPr="002D403B" w:rsidRDefault="005250F6" w:rsidP="0076061B">
      <w:pPr>
        <w:spacing w:line="276" w:lineRule="auto"/>
        <w:rPr>
          <w:rFonts w:ascii="Calibri" w:hAnsi="Calibri"/>
          <w:b/>
          <w:sz w:val="22"/>
          <w:szCs w:val="22"/>
        </w:rPr>
      </w:pPr>
      <w:r w:rsidRPr="002D403B">
        <w:rPr>
          <w:rFonts w:ascii="Calibri" w:hAnsi="Calibri"/>
          <w:b/>
          <w:sz w:val="22"/>
          <w:szCs w:val="22"/>
        </w:rPr>
        <w:t>Step 1:</w:t>
      </w:r>
    </w:p>
    <w:p w14:paraId="48B679CB" w14:textId="4D3686CE" w:rsidR="005250F6" w:rsidRPr="002D403B" w:rsidRDefault="005850E4" w:rsidP="0076061B">
      <w:pPr>
        <w:spacing w:line="276" w:lineRule="auto"/>
        <w:rPr>
          <w:rFonts w:ascii="Calibri" w:hAnsi="Calibri"/>
          <w:sz w:val="22"/>
          <w:szCs w:val="22"/>
        </w:rPr>
      </w:pPr>
      <w:r w:rsidRPr="002D403B">
        <w:rPr>
          <w:rFonts w:ascii="Calibri" w:hAnsi="Calibri"/>
          <w:sz w:val="22"/>
          <w:szCs w:val="22"/>
        </w:rPr>
        <w:t xml:space="preserve">From your “My Patients” </w:t>
      </w:r>
      <w:r>
        <w:rPr>
          <w:rFonts w:ascii="Calibri" w:hAnsi="Calibri"/>
          <w:sz w:val="22"/>
          <w:szCs w:val="22"/>
        </w:rPr>
        <w:t>menu, or from your dashboard</w:t>
      </w:r>
      <w:r w:rsidRPr="002D403B">
        <w:rPr>
          <w:rFonts w:ascii="Calibri" w:hAnsi="Calibri"/>
          <w:sz w:val="22"/>
          <w:szCs w:val="22"/>
        </w:rPr>
        <w:t>, click on the link</w:t>
      </w:r>
      <w:r w:rsidR="005C1A5F" w:rsidRPr="002D403B">
        <w:rPr>
          <w:rFonts w:ascii="Calibri" w:hAnsi="Calibri"/>
          <w:sz w:val="22"/>
          <w:szCs w:val="22"/>
        </w:rPr>
        <w:t xml:space="preserve"> </w:t>
      </w:r>
      <w:r w:rsidR="008960F7" w:rsidRPr="002D403B">
        <w:rPr>
          <w:rFonts w:ascii="Calibri" w:hAnsi="Calibri"/>
          <w:sz w:val="22"/>
          <w:szCs w:val="22"/>
        </w:rPr>
        <w:t>“Change Dosage</w:t>
      </w:r>
      <w:r w:rsidR="005250F6" w:rsidRPr="002D403B">
        <w:rPr>
          <w:rFonts w:ascii="Calibri" w:hAnsi="Calibri"/>
          <w:sz w:val="22"/>
          <w:szCs w:val="22"/>
        </w:rPr>
        <w:t>”</w:t>
      </w:r>
      <w:r w:rsidR="008960F7" w:rsidRPr="002D403B">
        <w:rPr>
          <w:rFonts w:ascii="Calibri" w:hAnsi="Calibri"/>
          <w:sz w:val="22"/>
          <w:szCs w:val="22"/>
        </w:rPr>
        <w:t>.</w:t>
      </w:r>
    </w:p>
    <w:p w14:paraId="1B6B33EB" w14:textId="77777777" w:rsidR="005250F6" w:rsidRPr="002D403B" w:rsidRDefault="005250F6" w:rsidP="0076061B">
      <w:pPr>
        <w:spacing w:line="276" w:lineRule="auto"/>
        <w:rPr>
          <w:rFonts w:ascii="Calibri" w:hAnsi="Calibri"/>
          <w:sz w:val="22"/>
          <w:szCs w:val="22"/>
        </w:rPr>
      </w:pPr>
    </w:p>
    <w:p w14:paraId="7AB389AC" w14:textId="77777777" w:rsidR="005250F6" w:rsidRPr="002D403B" w:rsidRDefault="005250F6" w:rsidP="0076061B">
      <w:pPr>
        <w:spacing w:line="276" w:lineRule="auto"/>
        <w:rPr>
          <w:rFonts w:ascii="Calibri" w:hAnsi="Calibri"/>
          <w:b/>
          <w:sz w:val="22"/>
          <w:szCs w:val="22"/>
        </w:rPr>
      </w:pPr>
      <w:r w:rsidRPr="002D403B">
        <w:rPr>
          <w:rFonts w:ascii="Calibri" w:hAnsi="Calibri"/>
          <w:b/>
          <w:sz w:val="22"/>
          <w:szCs w:val="22"/>
        </w:rPr>
        <w:t>Step 2:</w:t>
      </w:r>
    </w:p>
    <w:p w14:paraId="54B57A61" w14:textId="1D9AF2DD" w:rsidR="005250F6" w:rsidRDefault="005850E4" w:rsidP="0076061B">
      <w:pPr>
        <w:spacing w:line="276" w:lineRule="auto"/>
        <w:rPr>
          <w:rFonts w:ascii="Calibri" w:hAnsi="Calibri"/>
          <w:sz w:val="22"/>
          <w:szCs w:val="22"/>
        </w:rPr>
      </w:pPr>
      <w:r w:rsidRPr="002D403B">
        <w:rPr>
          <w:rFonts w:ascii="Calibri" w:hAnsi="Calibri"/>
          <w:sz w:val="22"/>
          <w:szCs w:val="22"/>
        </w:rPr>
        <w:t>PATS will list the active patients under your care in alphabetical order by last name.</w:t>
      </w:r>
      <w:r w:rsidRPr="002D403B">
        <w:rPr>
          <w:rFonts w:ascii="Calibri" w:hAnsi="Calibri"/>
          <w:color w:val="000000"/>
          <w:sz w:val="22"/>
          <w:szCs w:val="22"/>
        </w:rPr>
        <w:t xml:space="preserve">  Click on the</w:t>
      </w:r>
      <w:r w:rsidR="00BE0896" w:rsidRPr="002D403B">
        <w:rPr>
          <w:rFonts w:ascii="Calibri" w:hAnsi="Calibri"/>
          <w:sz w:val="22"/>
          <w:szCs w:val="22"/>
        </w:rPr>
        <w:t xml:space="preserve"> </w:t>
      </w:r>
      <w:r w:rsidR="00436EC4" w:rsidRPr="002D403B">
        <w:rPr>
          <w:rFonts w:ascii="Calibri" w:hAnsi="Calibri"/>
          <w:sz w:val="22"/>
          <w:szCs w:val="22"/>
        </w:rPr>
        <w:t>“Change Dosage</w:t>
      </w:r>
      <w:r w:rsidR="004C3545" w:rsidRPr="002D403B">
        <w:rPr>
          <w:rFonts w:ascii="Calibri" w:hAnsi="Calibri"/>
          <w:sz w:val="22"/>
          <w:szCs w:val="22"/>
        </w:rPr>
        <w:t>”</w:t>
      </w:r>
      <w:r w:rsidR="00436EC4" w:rsidRPr="002D403B">
        <w:rPr>
          <w:rFonts w:ascii="Calibri" w:hAnsi="Calibri"/>
          <w:sz w:val="22"/>
          <w:szCs w:val="22"/>
        </w:rPr>
        <w:t xml:space="preserve"> link to the right of the patient’s name highlighted in purple.  </w:t>
      </w:r>
      <w:r w:rsidR="004C3545" w:rsidRPr="002D403B">
        <w:rPr>
          <w:rFonts w:ascii="Calibri" w:hAnsi="Calibri"/>
          <w:sz w:val="22"/>
          <w:szCs w:val="22"/>
        </w:rPr>
        <w:t xml:space="preserve">  </w:t>
      </w:r>
    </w:p>
    <w:p w14:paraId="51B1C044" w14:textId="77777777" w:rsidR="005850E4" w:rsidRDefault="005850E4" w:rsidP="0076061B">
      <w:pPr>
        <w:spacing w:line="276" w:lineRule="auto"/>
        <w:rPr>
          <w:rFonts w:ascii="Calibri" w:hAnsi="Calibri"/>
          <w:sz w:val="22"/>
          <w:szCs w:val="22"/>
        </w:rPr>
      </w:pPr>
    </w:p>
    <w:p w14:paraId="2B29CAFE" w14:textId="6C1B700A" w:rsidR="005850E4" w:rsidRPr="002D403B" w:rsidRDefault="005850E4" w:rsidP="0076061B">
      <w:pPr>
        <w:spacing w:line="276" w:lineRule="auto"/>
        <w:rPr>
          <w:rFonts w:ascii="Calibri" w:hAnsi="Calibri"/>
          <w:sz w:val="22"/>
          <w:szCs w:val="22"/>
        </w:rPr>
      </w:pPr>
      <w:r>
        <w:rPr>
          <w:rFonts w:ascii="Calibri" w:hAnsi="Calibri"/>
          <w:noProof/>
          <w:sz w:val="22"/>
          <w:szCs w:val="22"/>
          <w:lang w:eastAsia="ko-KR"/>
        </w:rPr>
        <w:drawing>
          <wp:inline distT="0" distB="0" distL="0" distR="0" wp14:anchorId="06BD21DB" wp14:editId="44B7ADD7">
            <wp:extent cx="5943600" cy="962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solidFill>
                        <a:schemeClr val="tx1"/>
                      </a:solidFill>
                    </a:ln>
                  </pic:spPr>
                </pic:pic>
              </a:graphicData>
            </a:graphic>
          </wp:inline>
        </w:drawing>
      </w:r>
    </w:p>
    <w:p w14:paraId="5124AE7C" w14:textId="77777777" w:rsidR="005250F6" w:rsidRPr="002D403B" w:rsidRDefault="005250F6" w:rsidP="0076061B">
      <w:pPr>
        <w:spacing w:line="276" w:lineRule="auto"/>
        <w:rPr>
          <w:rFonts w:ascii="Calibri" w:hAnsi="Calibri"/>
          <w:sz w:val="22"/>
          <w:szCs w:val="22"/>
        </w:rPr>
      </w:pPr>
    </w:p>
    <w:p w14:paraId="07469D52" w14:textId="77777777" w:rsidR="005250F6" w:rsidRPr="002D403B" w:rsidRDefault="005250F6" w:rsidP="0076061B">
      <w:pPr>
        <w:spacing w:line="276" w:lineRule="auto"/>
        <w:rPr>
          <w:rFonts w:ascii="Calibri" w:hAnsi="Calibri"/>
          <w:b/>
          <w:sz w:val="22"/>
          <w:szCs w:val="22"/>
        </w:rPr>
      </w:pPr>
      <w:r w:rsidRPr="002D403B">
        <w:rPr>
          <w:rFonts w:ascii="Calibri" w:hAnsi="Calibri"/>
          <w:b/>
          <w:sz w:val="22"/>
          <w:szCs w:val="22"/>
        </w:rPr>
        <w:t>Step 3:</w:t>
      </w:r>
    </w:p>
    <w:p w14:paraId="1D993E6B" w14:textId="5E71AE0C" w:rsidR="009853C3" w:rsidRDefault="005250F6" w:rsidP="005850E4">
      <w:pPr>
        <w:spacing w:line="276" w:lineRule="auto"/>
        <w:rPr>
          <w:rFonts w:ascii="Calibri" w:hAnsi="Calibri"/>
          <w:sz w:val="22"/>
          <w:szCs w:val="22"/>
        </w:rPr>
      </w:pPr>
      <w:r w:rsidRPr="002D403B">
        <w:rPr>
          <w:rFonts w:ascii="Calibri" w:hAnsi="Calibri"/>
          <w:sz w:val="22"/>
          <w:szCs w:val="22"/>
        </w:rPr>
        <w:t>From the drop down box, select the new dosage</w:t>
      </w:r>
      <w:r w:rsidR="009853C3">
        <w:rPr>
          <w:rFonts w:ascii="Calibri" w:hAnsi="Calibri"/>
          <w:sz w:val="22"/>
          <w:szCs w:val="22"/>
        </w:rPr>
        <w:t xml:space="preserve"> and click “Submit”</w:t>
      </w:r>
      <w:r w:rsidRPr="002D403B">
        <w:rPr>
          <w:rFonts w:ascii="Calibri" w:hAnsi="Calibri"/>
          <w:sz w:val="22"/>
          <w:szCs w:val="22"/>
        </w:rPr>
        <w:t>.</w:t>
      </w:r>
      <w:r w:rsidR="00436EC4" w:rsidRPr="002D403B">
        <w:rPr>
          <w:rFonts w:ascii="Calibri" w:hAnsi="Calibri"/>
          <w:sz w:val="22"/>
          <w:szCs w:val="22"/>
        </w:rPr>
        <w:t xml:space="preserve">  Note that only </w:t>
      </w:r>
      <w:r w:rsidR="00D86BE6" w:rsidRPr="002D403B">
        <w:rPr>
          <w:rFonts w:ascii="Calibri" w:hAnsi="Calibri"/>
          <w:sz w:val="22"/>
          <w:szCs w:val="22"/>
        </w:rPr>
        <w:t xml:space="preserve">label </w:t>
      </w:r>
      <w:r w:rsidR="00436EC4" w:rsidRPr="002D403B">
        <w:rPr>
          <w:rFonts w:ascii="Calibri" w:hAnsi="Calibri"/>
          <w:sz w:val="22"/>
          <w:szCs w:val="22"/>
        </w:rPr>
        <w:t xml:space="preserve">approved dosages are </w:t>
      </w:r>
      <w:r w:rsidR="005850E4">
        <w:rPr>
          <w:rFonts w:ascii="Calibri" w:hAnsi="Calibri"/>
          <w:sz w:val="22"/>
          <w:szCs w:val="22"/>
        </w:rPr>
        <w:t>listed</w:t>
      </w:r>
      <w:r w:rsidR="00436EC4" w:rsidRPr="002D403B">
        <w:rPr>
          <w:rFonts w:ascii="Calibri" w:hAnsi="Calibri"/>
          <w:sz w:val="22"/>
          <w:szCs w:val="22"/>
        </w:rPr>
        <w:t xml:space="preserve">.  </w:t>
      </w:r>
    </w:p>
    <w:p w14:paraId="59FA6878" w14:textId="77777777" w:rsidR="009853C3" w:rsidRDefault="009853C3" w:rsidP="005850E4">
      <w:pPr>
        <w:spacing w:line="276" w:lineRule="auto"/>
        <w:rPr>
          <w:rFonts w:ascii="Calibri" w:hAnsi="Calibri"/>
          <w:sz w:val="22"/>
          <w:szCs w:val="22"/>
        </w:rPr>
      </w:pPr>
    </w:p>
    <w:p w14:paraId="7686AB37" w14:textId="77777777" w:rsidR="009853C3" w:rsidRPr="009853C3" w:rsidRDefault="009853C3" w:rsidP="005850E4">
      <w:pPr>
        <w:spacing w:line="276" w:lineRule="auto"/>
        <w:rPr>
          <w:rFonts w:ascii="Calibri" w:hAnsi="Calibri"/>
          <w:b/>
          <w:sz w:val="22"/>
          <w:szCs w:val="22"/>
        </w:rPr>
      </w:pPr>
      <w:r w:rsidRPr="009853C3">
        <w:rPr>
          <w:rFonts w:ascii="Calibri" w:hAnsi="Calibri"/>
          <w:b/>
          <w:sz w:val="22"/>
          <w:szCs w:val="22"/>
        </w:rPr>
        <w:t>Step 4:</w:t>
      </w:r>
    </w:p>
    <w:p w14:paraId="63D36580" w14:textId="27636534" w:rsidR="005850E4" w:rsidRDefault="005850E4" w:rsidP="005850E4">
      <w:pPr>
        <w:spacing w:line="276" w:lineRule="auto"/>
        <w:rPr>
          <w:rFonts w:ascii="Calibri" w:hAnsi="Calibri"/>
          <w:color w:val="000000"/>
          <w:sz w:val="22"/>
          <w:szCs w:val="22"/>
        </w:rPr>
      </w:pPr>
      <w:r>
        <w:rPr>
          <w:rFonts w:ascii="Calibri" w:hAnsi="Calibri"/>
          <w:color w:val="000000"/>
          <w:sz w:val="22"/>
          <w:szCs w:val="22"/>
        </w:rPr>
        <w:t>If the change in dose is tied to an Adverse Event, you will be prompted to provide further details</w:t>
      </w:r>
      <w:r w:rsidRPr="002D403B">
        <w:rPr>
          <w:rFonts w:ascii="Calibri" w:hAnsi="Calibri"/>
          <w:color w:val="000000"/>
          <w:sz w:val="22"/>
          <w:szCs w:val="22"/>
        </w:rPr>
        <w:t>.</w:t>
      </w:r>
    </w:p>
    <w:p w14:paraId="269CD326" w14:textId="77777777" w:rsidR="001C3226" w:rsidRDefault="001C3226" w:rsidP="0076061B">
      <w:pPr>
        <w:spacing w:line="276" w:lineRule="auto"/>
        <w:rPr>
          <w:rFonts w:ascii="Calibri" w:hAnsi="Calibri"/>
          <w:sz w:val="22"/>
          <w:szCs w:val="22"/>
        </w:rPr>
      </w:pPr>
    </w:p>
    <w:p w14:paraId="5594F0A3" w14:textId="387B70F9" w:rsidR="005850E4" w:rsidRDefault="005850E4" w:rsidP="0076061B">
      <w:pPr>
        <w:spacing w:line="276" w:lineRule="auto"/>
        <w:rPr>
          <w:rFonts w:ascii="Calibri" w:hAnsi="Calibri"/>
          <w:sz w:val="22"/>
          <w:szCs w:val="22"/>
        </w:rPr>
      </w:pPr>
      <w:r>
        <w:rPr>
          <w:noProof/>
          <w:lang w:eastAsia="ko-KR"/>
        </w:rPr>
        <w:drawing>
          <wp:inline distT="0" distB="0" distL="0" distR="0" wp14:anchorId="72A9CA8F" wp14:editId="57DB6C55">
            <wp:extent cx="4207698" cy="2825496"/>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698" cy="2825496"/>
                    </a:xfrm>
                    <a:prstGeom prst="rect">
                      <a:avLst/>
                    </a:prstGeom>
                    <a:ln>
                      <a:solidFill>
                        <a:schemeClr val="tx1"/>
                      </a:solidFill>
                    </a:ln>
                  </pic:spPr>
                </pic:pic>
              </a:graphicData>
            </a:graphic>
          </wp:inline>
        </w:drawing>
      </w:r>
    </w:p>
    <w:p w14:paraId="4DE08DC2" w14:textId="77777777" w:rsidR="005850E4" w:rsidRPr="002D403B" w:rsidRDefault="005850E4" w:rsidP="0076061B">
      <w:pPr>
        <w:spacing w:line="276" w:lineRule="auto"/>
        <w:rPr>
          <w:rFonts w:ascii="Calibri" w:hAnsi="Calibri"/>
          <w:sz w:val="22"/>
          <w:szCs w:val="22"/>
        </w:rPr>
      </w:pPr>
    </w:p>
    <w:p w14:paraId="1FCAE99C" w14:textId="7DD07FFC" w:rsidR="005C1A5F" w:rsidRPr="002D403B" w:rsidRDefault="00E54D8F" w:rsidP="0076061B">
      <w:pPr>
        <w:pBdr>
          <w:bottom w:val="single" w:sz="18" w:space="1" w:color="auto"/>
        </w:pBdr>
        <w:spacing w:line="276" w:lineRule="auto"/>
        <w:rPr>
          <w:rFonts w:ascii="Calibri" w:hAnsi="Calibri"/>
          <w:b/>
          <w:sz w:val="22"/>
          <w:szCs w:val="22"/>
        </w:rPr>
      </w:pPr>
      <w:r w:rsidRPr="002D403B">
        <w:rPr>
          <w:rFonts w:ascii="Calibri" w:hAnsi="Calibri"/>
          <w:b/>
          <w:sz w:val="22"/>
          <w:szCs w:val="22"/>
        </w:rPr>
        <w:lastRenderedPageBreak/>
        <w:t>V</w:t>
      </w:r>
      <w:r w:rsidR="005850E4">
        <w:rPr>
          <w:rFonts w:ascii="Calibri" w:hAnsi="Calibri"/>
          <w:b/>
          <w:sz w:val="22"/>
          <w:szCs w:val="22"/>
        </w:rPr>
        <w:t>I</w:t>
      </w:r>
      <w:r w:rsidRPr="002D403B">
        <w:rPr>
          <w:rFonts w:ascii="Calibri" w:hAnsi="Calibri"/>
          <w:b/>
          <w:sz w:val="22"/>
          <w:szCs w:val="22"/>
        </w:rPr>
        <w:t>I</w:t>
      </w:r>
      <w:r w:rsidR="000F5EDA" w:rsidRPr="002D403B">
        <w:rPr>
          <w:rFonts w:ascii="Calibri" w:hAnsi="Calibri"/>
          <w:b/>
          <w:sz w:val="22"/>
          <w:szCs w:val="22"/>
        </w:rPr>
        <w:t xml:space="preserve">. </w:t>
      </w:r>
      <w:r w:rsidR="005C1A5F" w:rsidRPr="002D403B">
        <w:rPr>
          <w:rFonts w:ascii="Calibri" w:hAnsi="Calibri"/>
          <w:b/>
          <w:sz w:val="22"/>
          <w:szCs w:val="22"/>
        </w:rPr>
        <w:t xml:space="preserve">REACTIVATE A </w:t>
      </w:r>
      <w:r w:rsidR="001C3226" w:rsidRPr="002D403B">
        <w:rPr>
          <w:rFonts w:ascii="Calibri" w:hAnsi="Calibri"/>
          <w:b/>
          <w:sz w:val="22"/>
          <w:szCs w:val="22"/>
        </w:rPr>
        <w:t>CASE</w:t>
      </w:r>
    </w:p>
    <w:p w14:paraId="7B1A1EFE" w14:textId="77777777" w:rsidR="009853C3" w:rsidRDefault="009853C3" w:rsidP="0076061B">
      <w:pPr>
        <w:spacing w:line="276" w:lineRule="auto"/>
        <w:rPr>
          <w:rFonts w:ascii="Calibri" w:hAnsi="Calibri"/>
          <w:sz w:val="22"/>
          <w:szCs w:val="22"/>
        </w:rPr>
      </w:pPr>
    </w:p>
    <w:p w14:paraId="4670C2D0" w14:textId="3F7D5E8E" w:rsidR="00FA7E20" w:rsidRPr="002D403B" w:rsidRDefault="00FA7E20" w:rsidP="0076061B">
      <w:pPr>
        <w:spacing w:line="276" w:lineRule="auto"/>
        <w:rPr>
          <w:rFonts w:ascii="Calibri" w:hAnsi="Calibri"/>
          <w:sz w:val="22"/>
          <w:szCs w:val="22"/>
        </w:rPr>
      </w:pPr>
      <w:r w:rsidRPr="002D403B">
        <w:rPr>
          <w:rFonts w:ascii="Calibri" w:hAnsi="Calibri"/>
          <w:sz w:val="22"/>
          <w:szCs w:val="22"/>
        </w:rPr>
        <w:t>Patients</w:t>
      </w:r>
      <w:r w:rsidR="009853C3">
        <w:rPr>
          <w:rFonts w:ascii="Calibri" w:hAnsi="Calibri"/>
          <w:sz w:val="22"/>
          <w:szCs w:val="22"/>
        </w:rPr>
        <w:t>’</w:t>
      </w:r>
      <w:r w:rsidRPr="002D403B">
        <w:rPr>
          <w:rFonts w:ascii="Calibri" w:hAnsi="Calibri"/>
          <w:sz w:val="22"/>
          <w:szCs w:val="22"/>
        </w:rPr>
        <w:t xml:space="preserve"> cases are closed for a variety of reasons.  When you learn </w:t>
      </w:r>
      <w:r w:rsidR="00D86BE6" w:rsidRPr="002D403B">
        <w:rPr>
          <w:rFonts w:ascii="Calibri" w:hAnsi="Calibri"/>
          <w:sz w:val="22"/>
          <w:szCs w:val="22"/>
        </w:rPr>
        <w:t xml:space="preserve">that your </w:t>
      </w:r>
      <w:r w:rsidRPr="002D403B">
        <w:rPr>
          <w:rFonts w:ascii="Calibri" w:hAnsi="Calibri"/>
          <w:sz w:val="22"/>
          <w:szCs w:val="22"/>
        </w:rPr>
        <w:t xml:space="preserve">patient </w:t>
      </w:r>
      <w:r w:rsidR="00D86BE6" w:rsidRPr="002D403B">
        <w:rPr>
          <w:rFonts w:ascii="Calibri" w:hAnsi="Calibri"/>
          <w:sz w:val="22"/>
          <w:szCs w:val="22"/>
        </w:rPr>
        <w:t xml:space="preserve">may </w:t>
      </w:r>
      <w:r w:rsidR="009853C3">
        <w:rPr>
          <w:rFonts w:ascii="Calibri" w:hAnsi="Calibri"/>
          <w:sz w:val="22"/>
          <w:szCs w:val="22"/>
        </w:rPr>
        <w:t>still</w:t>
      </w:r>
      <w:r w:rsidR="00D86BE6" w:rsidRPr="002D403B">
        <w:rPr>
          <w:rFonts w:ascii="Calibri" w:hAnsi="Calibri"/>
          <w:sz w:val="22"/>
          <w:szCs w:val="22"/>
        </w:rPr>
        <w:t xml:space="preserve"> be </w:t>
      </w:r>
      <w:r w:rsidRPr="002D403B">
        <w:rPr>
          <w:rFonts w:ascii="Calibri" w:hAnsi="Calibri"/>
          <w:sz w:val="22"/>
          <w:szCs w:val="22"/>
        </w:rPr>
        <w:t>eligible for GIPAP</w:t>
      </w:r>
      <w:r w:rsidR="009853C3">
        <w:rPr>
          <w:rFonts w:ascii="Calibri" w:hAnsi="Calibri"/>
          <w:sz w:val="22"/>
          <w:szCs w:val="22"/>
        </w:rPr>
        <w:t>/NOA</w:t>
      </w:r>
      <w:r w:rsidRPr="002D403B">
        <w:rPr>
          <w:rFonts w:ascii="Calibri" w:hAnsi="Calibri"/>
          <w:sz w:val="22"/>
          <w:szCs w:val="22"/>
        </w:rPr>
        <w:t xml:space="preserve">, you may request </w:t>
      </w:r>
      <w:r w:rsidR="009853C3">
        <w:rPr>
          <w:rFonts w:ascii="Calibri" w:hAnsi="Calibri"/>
          <w:sz w:val="22"/>
          <w:szCs w:val="22"/>
        </w:rPr>
        <w:t>reactivation of</w:t>
      </w:r>
      <w:r w:rsidRPr="002D403B">
        <w:rPr>
          <w:rFonts w:ascii="Calibri" w:hAnsi="Calibri"/>
          <w:sz w:val="22"/>
          <w:szCs w:val="22"/>
        </w:rPr>
        <w:t xml:space="preserve"> the patient’s case for </w:t>
      </w:r>
      <w:r w:rsidR="00D86BE6" w:rsidRPr="002D403B">
        <w:rPr>
          <w:rFonts w:ascii="Calibri" w:hAnsi="Calibri"/>
          <w:sz w:val="22"/>
          <w:szCs w:val="22"/>
        </w:rPr>
        <w:t>re-</w:t>
      </w:r>
      <w:r w:rsidRPr="002D403B">
        <w:rPr>
          <w:rFonts w:ascii="Calibri" w:hAnsi="Calibri"/>
          <w:sz w:val="22"/>
          <w:szCs w:val="22"/>
        </w:rPr>
        <w:t>entry into GIPAP.</w:t>
      </w:r>
    </w:p>
    <w:p w14:paraId="6EEE87CA" w14:textId="77777777" w:rsidR="005C1A5F" w:rsidRPr="002D403B" w:rsidRDefault="005C1A5F" w:rsidP="0076061B">
      <w:pPr>
        <w:spacing w:line="276" w:lineRule="auto"/>
        <w:rPr>
          <w:rFonts w:ascii="Calibri" w:hAnsi="Calibri"/>
          <w:sz w:val="22"/>
          <w:szCs w:val="22"/>
        </w:rPr>
      </w:pPr>
    </w:p>
    <w:p w14:paraId="4FDC559B" w14:textId="77777777" w:rsidR="005C1A5F" w:rsidRDefault="005C1A5F" w:rsidP="0076061B">
      <w:pPr>
        <w:spacing w:line="276" w:lineRule="auto"/>
        <w:rPr>
          <w:rFonts w:ascii="Calibri" w:hAnsi="Calibri"/>
          <w:b/>
          <w:sz w:val="22"/>
          <w:szCs w:val="22"/>
        </w:rPr>
      </w:pPr>
      <w:r w:rsidRPr="002D403B">
        <w:rPr>
          <w:rFonts w:ascii="Calibri" w:hAnsi="Calibri"/>
          <w:b/>
          <w:sz w:val="22"/>
          <w:szCs w:val="22"/>
        </w:rPr>
        <w:t>Step 1:</w:t>
      </w:r>
    </w:p>
    <w:p w14:paraId="52CCF3A6" w14:textId="007357F2" w:rsidR="004C3545" w:rsidRPr="009853C3" w:rsidRDefault="009853C3" w:rsidP="0076061B">
      <w:pPr>
        <w:spacing w:line="276" w:lineRule="auto"/>
        <w:rPr>
          <w:rFonts w:ascii="Calibri" w:hAnsi="Calibri"/>
          <w:b/>
          <w:sz w:val="22"/>
          <w:szCs w:val="22"/>
        </w:rPr>
      </w:pPr>
      <w:r w:rsidRPr="002D403B">
        <w:rPr>
          <w:rFonts w:ascii="Calibri" w:hAnsi="Calibri"/>
          <w:sz w:val="22"/>
          <w:szCs w:val="22"/>
        </w:rPr>
        <w:t xml:space="preserve">From your “My Patients” </w:t>
      </w:r>
      <w:r>
        <w:rPr>
          <w:rFonts w:ascii="Calibri" w:hAnsi="Calibri"/>
          <w:sz w:val="22"/>
          <w:szCs w:val="22"/>
        </w:rPr>
        <w:t>menu, or from your dashboard</w:t>
      </w:r>
      <w:r w:rsidRPr="002D403B">
        <w:rPr>
          <w:rFonts w:ascii="Calibri" w:hAnsi="Calibri"/>
          <w:sz w:val="22"/>
          <w:szCs w:val="22"/>
        </w:rPr>
        <w:t>, click on the lin</w:t>
      </w:r>
      <w:r>
        <w:rPr>
          <w:rFonts w:ascii="Calibri" w:hAnsi="Calibri"/>
          <w:sz w:val="22"/>
          <w:szCs w:val="22"/>
        </w:rPr>
        <w:t>k</w:t>
      </w:r>
      <w:r w:rsidR="00BE0896" w:rsidRPr="002D403B">
        <w:rPr>
          <w:rFonts w:ascii="Calibri" w:hAnsi="Calibri"/>
          <w:sz w:val="22"/>
          <w:szCs w:val="22"/>
        </w:rPr>
        <w:t xml:space="preserve"> </w:t>
      </w:r>
      <w:r w:rsidR="00FA7E20" w:rsidRPr="002D403B">
        <w:rPr>
          <w:rFonts w:ascii="Calibri" w:hAnsi="Calibri"/>
          <w:sz w:val="22"/>
          <w:szCs w:val="22"/>
        </w:rPr>
        <w:t>“Reactivate a Case”</w:t>
      </w:r>
      <w:r w:rsidR="00B83524" w:rsidRPr="002D403B">
        <w:rPr>
          <w:rFonts w:ascii="Calibri" w:hAnsi="Calibri"/>
          <w:sz w:val="22"/>
          <w:szCs w:val="22"/>
        </w:rPr>
        <w:t>.</w:t>
      </w:r>
    </w:p>
    <w:p w14:paraId="1BAC0711" w14:textId="77777777" w:rsidR="00BE0896" w:rsidRPr="002D403B" w:rsidRDefault="00BE0896" w:rsidP="0076061B">
      <w:pPr>
        <w:spacing w:line="276" w:lineRule="auto"/>
        <w:rPr>
          <w:rFonts w:ascii="Calibri" w:hAnsi="Calibri"/>
          <w:sz w:val="22"/>
          <w:szCs w:val="22"/>
        </w:rPr>
      </w:pPr>
    </w:p>
    <w:p w14:paraId="3197CFE6" w14:textId="77777777" w:rsidR="00BE0896" w:rsidRPr="002D403B" w:rsidRDefault="00BE0896" w:rsidP="0076061B">
      <w:pPr>
        <w:spacing w:line="276" w:lineRule="auto"/>
        <w:rPr>
          <w:rFonts w:ascii="Calibri" w:hAnsi="Calibri"/>
          <w:b/>
          <w:sz w:val="22"/>
          <w:szCs w:val="22"/>
        </w:rPr>
      </w:pPr>
      <w:r w:rsidRPr="002D403B">
        <w:rPr>
          <w:rFonts w:ascii="Calibri" w:hAnsi="Calibri"/>
          <w:b/>
          <w:sz w:val="22"/>
          <w:szCs w:val="22"/>
        </w:rPr>
        <w:t>Step 2:</w:t>
      </w:r>
    </w:p>
    <w:p w14:paraId="280F714A" w14:textId="7ADB767C" w:rsidR="004C3545" w:rsidRDefault="00D86BE6" w:rsidP="0076061B">
      <w:pPr>
        <w:spacing w:line="276" w:lineRule="auto"/>
        <w:rPr>
          <w:rFonts w:ascii="Calibri" w:hAnsi="Calibri"/>
          <w:sz w:val="22"/>
          <w:szCs w:val="22"/>
        </w:rPr>
      </w:pPr>
      <w:r w:rsidRPr="002D403B">
        <w:rPr>
          <w:rFonts w:ascii="Calibri" w:hAnsi="Calibri"/>
          <w:sz w:val="22"/>
          <w:szCs w:val="22"/>
        </w:rPr>
        <w:t xml:space="preserve">PATS </w:t>
      </w:r>
      <w:r w:rsidR="00BE0896" w:rsidRPr="002D403B">
        <w:rPr>
          <w:rFonts w:ascii="Calibri" w:hAnsi="Calibri"/>
          <w:sz w:val="22"/>
          <w:szCs w:val="22"/>
        </w:rPr>
        <w:t>will list all of the patients whose cases have been closed for reasons other than death. Click on the link to the right of the patient’s name highlighted in green “Request to Re</w:t>
      </w:r>
      <w:r w:rsidR="001C3226" w:rsidRPr="002D403B">
        <w:rPr>
          <w:rFonts w:ascii="Calibri" w:hAnsi="Calibri"/>
          <w:sz w:val="22"/>
          <w:szCs w:val="22"/>
        </w:rPr>
        <w:t>-</w:t>
      </w:r>
      <w:r w:rsidR="00BE0896" w:rsidRPr="002D403B">
        <w:rPr>
          <w:rFonts w:ascii="Calibri" w:hAnsi="Calibri"/>
          <w:sz w:val="22"/>
          <w:szCs w:val="22"/>
        </w:rPr>
        <w:t>activate</w:t>
      </w:r>
      <w:r w:rsidR="004C3545" w:rsidRPr="002D403B">
        <w:rPr>
          <w:rFonts w:ascii="Calibri" w:hAnsi="Calibri"/>
          <w:sz w:val="22"/>
          <w:szCs w:val="22"/>
        </w:rPr>
        <w:t>.</w:t>
      </w:r>
      <w:r w:rsidR="0082511A" w:rsidRPr="002D403B">
        <w:rPr>
          <w:rFonts w:ascii="Calibri" w:hAnsi="Calibri"/>
          <w:sz w:val="22"/>
          <w:szCs w:val="22"/>
        </w:rPr>
        <w:t>”</w:t>
      </w:r>
    </w:p>
    <w:p w14:paraId="505D64A3" w14:textId="77777777" w:rsidR="00043DC5" w:rsidRDefault="00043DC5" w:rsidP="0076061B">
      <w:pPr>
        <w:spacing w:line="276" w:lineRule="auto"/>
        <w:rPr>
          <w:rFonts w:ascii="Calibri" w:hAnsi="Calibri"/>
          <w:sz w:val="22"/>
          <w:szCs w:val="22"/>
        </w:rPr>
      </w:pPr>
    </w:p>
    <w:p w14:paraId="29EAA924" w14:textId="6D065532" w:rsidR="00043DC5" w:rsidRPr="002D403B" w:rsidRDefault="00043DC5" w:rsidP="0076061B">
      <w:pPr>
        <w:spacing w:line="276" w:lineRule="auto"/>
        <w:rPr>
          <w:rFonts w:ascii="Calibri" w:hAnsi="Calibri"/>
          <w:sz w:val="22"/>
          <w:szCs w:val="22"/>
        </w:rPr>
      </w:pPr>
      <w:r>
        <w:rPr>
          <w:rFonts w:ascii="Calibri" w:hAnsi="Calibri"/>
          <w:noProof/>
          <w:sz w:val="22"/>
          <w:szCs w:val="22"/>
          <w:lang w:eastAsia="ko-KR"/>
        </w:rPr>
        <w:drawing>
          <wp:inline distT="0" distB="0" distL="0" distR="0" wp14:anchorId="3B80DA39" wp14:editId="2D98AF4B">
            <wp:extent cx="5943600" cy="9334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solidFill>
                        <a:schemeClr val="tx1"/>
                      </a:solidFill>
                    </a:ln>
                  </pic:spPr>
                </pic:pic>
              </a:graphicData>
            </a:graphic>
          </wp:inline>
        </w:drawing>
      </w:r>
    </w:p>
    <w:p w14:paraId="7379E957" w14:textId="77777777" w:rsidR="00BE0896" w:rsidRPr="002D403B" w:rsidRDefault="00BE0896" w:rsidP="0076061B">
      <w:pPr>
        <w:spacing w:line="276" w:lineRule="auto"/>
        <w:rPr>
          <w:rFonts w:ascii="Calibri" w:hAnsi="Calibri"/>
          <w:sz w:val="22"/>
          <w:szCs w:val="22"/>
        </w:rPr>
      </w:pPr>
    </w:p>
    <w:p w14:paraId="26F9970F" w14:textId="77777777" w:rsidR="005C1A5F" w:rsidRPr="00043DC5" w:rsidRDefault="00BE0896" w:rsidP="0076061B">
      <w:pPr>
        <w:spacing w:line="276" w:lineRule="auto"/>
        <w:rPr>
          <w:rFonts w:ascii="Calibri" w:hAnsi="Calibri"/>
          <w:sz w:val="22"/>
          <w:szCs w:val="22"/>
        </w:rPr>
      </w:pPr>
      <w:r w:rsidRPr="002D403B">
        <w:rPr>
          <w:rFonts w:ascii="Calibri" w:hAnsi="Calibri"/>
          <w:b/>
          <w:sz w:val="22"/>
          <w:szCs w:val="22"/>
        </w:rPr>
        <w:t>Step 3:</w:t>
      </w:r>
      <w:r w:rsidR="005C1A5F" w:rsidRPr="002D403B">
        <w:rPr>
          <w:rFonts w:ascii="Calibri" w:hAnsi="Calibri"/>
          <w:b/>
          <w:sz w:val="22"/>
          <w:szCs w:val="22"/>
        </w:rPr>
        <w:t xml:space="preserve"> </w:t>
      </w:r>
    </w:p>
    <w:p w14:paraId="5024D604" w14:textId="534F9C77" w:rsidR="00BE0896" w:rsidRDefault="00043DC5" w:rsidP="0076061B">
      <w:pPr>
        <w:spacing w:line="276" w:lineRule="auto"/>
        <w:rPr>
          <w:rFonts w:ascii="Calibri" w:hAnsi="Calibri"/>
          <w:sz w:val="22"/>
          <w:szCs w:val="22"/>
        </w:rPr>
      </w:pPr>
      <w:r>
        <w:rPr>
          <w:rFonts w:ascii="Calibri" w:hAnsi="Calibri"/>
          <w:sz w:val="22"/>
          <w:szCs w:val="22"/>
        </w:rPr>
        <w:t xml:space="preserve">Provide a reason for reactivation.  </w:t>
      </w:r>
      <w:r w:rsidRPr="00043DC5">
        <w:rPr>
          <w:rFonts w:ascii="Calibri" w:hAnsi="Calibri"/>
          <w:sz w:val="22"/>
          <w:szCs w:val="22"/>
        </w:rPr>
        <w:t>Confirm the dose you wish to restart the patient on.</w:t>
      </w:r>
      <w:r>
        <w:rPr>
          <w:rFonts w:ascii="Calibri" w:hAnsi="Calibri"/>
          <w:sz w:val="22"/>
          <w:szCs w:val="22"/>
        </w:rPr>
        <w:t xml:space="preserve">  </w:t>
      </w:r>
      <w:r w:rsidRPr="00924991">
        <w:rPr>
          <w:rFonts w:ascii="Calibri" w:hAnsi="Calibri"/>
          <w:sz w:val="22"/>
          <w:szCs w:val="22"/>
        </w:rPr>
        <w:t>Confirm whether you recommend the patient restart treatment and whether the patient’s financial status remains the same</w:t>
      </w:r>
      <w:r>
        <w:rPr>
          <w:rFonts w:ascii="Calibri" w:hAnsi="Calibri"/>
          <w:sz w:val="22"/>
          <w:szCs w:val="22"/>
        </w:rPr>
        <w:t xml:space="preserve"> and click “Submit”</w:t>
      </w:r>
      <w:r w:rsidR="00BE0896" w:rsidRPr="002D403B">
        <w:rPr>
          <w:rFonts w:ascii="Calibri" w:hAnsi="Calibri"/>
          <w:sz w:val="22"/>
          <w:szCs w:val="22"/>
        </w:rPr>
        <w:t>.</w:t>
      </w:r>
    </w:p>
    <w:p w14:paraId="28CC6192" w14:textId="77777777" w:rsidR="00043DC5" w:rsidRDefault="00043DC5" w:rsidP="0076061B">
      <w:pPr>
        <w:spacing w:line="276" w:lineRule="auto"/>
        <w:rPr>
          <w:rFonts w:ascii="Calibri" w:hAnsi="Calibri"/>
          <w:sz w:val="22"/>
          <w:szCs w:val="22"/>
        </w:rPr>
      </w:pPr>
    </w:p>
    <w:p w14:paraId="43C7F03C" w14:textId="027541C2" w:rsidR="00043DC5" w:rsidRPr="002D403B" w:rsidRDefault="00043DC5" w:rsidP="0076061B">
      <w:pPr>
        <w:spacing w:line="276" w:lineRule="auto"/>
        <w:rPr>
          <w:rFonts w:ascii="Calibri" w:hAnsi="Calibri"/>
          <w:sz w:val="22"/>
          <w:szCs w:val="22"/>
        </w:rPr>
      </w:pPr>
      <w:r>
        <w:rPr>
          <w:noProof/>
          <w:lang w:eastAsia="ko-KR"/>
        </w:rPr>
        <w:drawing>
          <wp:inline distT="0" distB="0" distL="0" distR="0" wp14:anchorId="6768546A" wp14:editId="7C5C2121">
            <wp:extent cx="3510857" cy="2825496"/>
            <wp:effectExtent l="19050" t="19050" r="1397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0857" cy="2825496"/>
                    </a:xfrm>
                    <a:prstGeom prst="rect">
                      <a:avLst/>
                    </a:prstGeom>
                    <a:ln>
                      <a:solidFill>
                        <a:schemeClr val="tx1"/>
                      </a:solidFill>
                    </a:ln>
                  </pic:spPr>
                </pic:pic>
              </a:graphicData>
            </a:graphic>
          </wp:inline>
        </w:drawing>
      </w:r>
    </w:p>
    <w:p w14:paraId="303340CE" w14:textId="77777777" w:rsidR="00BE0896" w:rsidRPr="002D403B" w:rsidRDefault="00BE0896" w:rsidP="0076061B">
      <w:pPr>
        <w:spacing w:line="276" w:lineRule="auto"/>
        <w:rPr>
          <w:rFonts w:ascii="Calibri" w:hAnsi="Calibri"/>
          <w:sz w:val="22"/>
          <w:szCs w:val="22"/>
        </w:rPr>
      </w:pPr>
    </w:p>
    <w:p w14:paraId="1535A40A" w14:textId="77777777" w:rsidR="008960F7" w:rsidRPr="002D403B" w:rsidRDefault="008960F7" w:rsidP="0076061B">
      <w:pPr>
        <w:spacing w:line="276" w:lineRule="auto"/>
        <w:rPr>
          <w:rFonts w:ascii="Calibri" w:hAnsi="Calibri"/>
          <w:sz w:val="22"/>
          <w:szCs w:val="22"/>
        </w:rPr>
      </w:pPr>
    </w:p>
    <w:p w14:paraId="1A342E24" w14:textId="77777777" w:rsidR="006D2579" w:rsidRPr="002D403B" w:rsidRDefault="006D2579" w:rsidP="0076061B">
      <w:pPr>
        <w:spacing w:line="276" w:lineRule="auto"/>
        <w:rPr>
          <w:rFonts w:ascii="Calibri" w:hAnsi="Calibri"/>
          <w:sz w:val="22"/>
          <w:szCs w:val="22"/>
        </w:rPr>
      </w:pPr>
    </w:p>
    <w:p w14:paraId="236F1AFD" w14:textId="0244082F" w:rsidR="00BE0896" w:rsidRPr="002D403B" w:rsidRDefault="00043DC5" w:rsidP="0076061B">
      <w:pPr>
        <w:pBdr>
          <w:bottom w:val="single" w:sz="18" w:space="1" w:color="auto"/>
        </w:pBdr>
        <w:spacing w:line="276" w:lineRule="auto"/>
        <w:rPr>
          <w:rFonts w:ascii="Calibri" w:hAnsi="Calibri"/>
          <w:b/>
          <w:sz w:val="22"/>
          <w:szCs w:val="22"/>
        </w:rPr>
      </w:pPr>
      <w:r>
        <w:rPr>
          <w:rFonts w:ascii="Calibri" w:hAnsi="Calibri"/>
          <w:b/>
          <w:sz w:val="22"/>
          <w:szCs w:val="22"/>
        </w:rPr>
        <w:lastRenderedPageBreak/>
        <w:t>VIII</w:t>
      </w:r>
      <w:r w:rsidR="00BE0896" w:rsidRPr="002D403B">
        <w:rPr>
          <w:rFonts w:ascii="Calibri" w:hAnsi="Calibri"/>
          <w:b/>
          <w:sz w:val="22"/>
          <w:szCs w:val="22"/>
        </w:rPr>
        <w:t>. VIEW DETAILED INFORMATION ON A PATIENT</w:t>
      </w:r>
    </w:p>
    <w:p w14:paraId="12B5EF93" w14:textId="77777777" w:rsidR="00043DC5" w:rsidRDefault="00043DC5" w:rsidP="0076061B">
      <w:pPr>
        <w:spacing w:line="276" w:lineRule="auto"/>
        <w:rPr>
          <w:rFonts w:ascii="Calibri" w:hAnsi="Calibri"/>
          <w:sz w:val="22"/>
          <w:szCs w:val="22"/>
        </w:rPr>
      </w:pPr>
    </w:p>
    <w:p w14:paraId="786B0E8F" w14:textId="70A2AEB2" w:rsidR="004C3545" w:rsidRPr="002D403B" w:rsidRDefault="004C3545" w:rsidP="0076061B">
      <w:pPr>
        <w:spacing w:line="276" w:lineRule="auto"/>
        <w:rPr>
          <w:rFonts w:ascii="Calibri" w:hAnsi="Calibri"/>
          <w:sz w:val="22"/>
          <w:szCs w:val="22"/>
        </w:rPr>
      </w:pPr>
      <w:r w:rsidRPr="002D403B">
        <w:rPr>
          <w:rFonts w:ascii="Calibri" w:hAnsi="Calibri"/>
          <w:sz w:val="22"/>
          <w:szCs w:val="22"/>
        </w:rPr>
        <w:t xml:space="preserve">You may view the information that we have on file for each of your patients.  This can be especially useful </w:t>
      </w:r>
      <w:r w:rsidR="00B5636E" w:rsidRPr="002D403B">
        <w:rPr>
          <w:rFonts w:ascii="Calibri" w:hAnsi="Calibri"/>
          <w:sz w:val="22"/>
          <w:szCs w:val="22"/>
        </w:rPr>
        <w:t>in verifying</w:t>
      </w:r>
      <w:r w:rsidRPr="002D403B">
        <w:rPr>
          <w:rFonts w:ascii="Calibri" w:hAnsi="Calibri"/>
          <w:sz w:val="22"/>
          <w:szCs w:val="22"/>
        </w:rPr>
        <w:t xml:space="preserve"> patients with the same name but different</w:t>
      </w:r>
      <w:r w:rsidR="00B5636E" w:rsidRPr="002D403B">
        <w:rPr>
          <w:rFonts w:ascii="Calibri" w:hAnsi="Calibri"/>
          <w:sz w:val="22"/>
          <w:szCs w:val="22"/>
        </w:rPr>
        <w:t xml:space="preserve"> </w:t>
      </w:r>
      <w:r w:rsidR="00B3052B" w:rsidRPr="002D403B">
        <w:rPr>
          <w:rFonts w:ascii="Calibri" w:hAnsi="Calibri"/>
          <w:sz w:val="22"/>
          <w:szCs w:val="22"/>
        </w:rPr>
        <w:t>Personal Identification Numbers (</w:t>
      </w:r>
      <w:r w:rsidRPr="002D403B">
        <w:rPr>
          <w:rFonts w:ascii="Calibri" w:hAnsi="Calibri"/>
          <w:sz w:val="22"/>
          <w:szCs w:val="22"/>
        </w:rPr>
        <w:t>PIN</w:t>
      </w:r>
      <w:r w:rsidR="00B3052B" w:rsidRPr="002D403B">
        <w:rPr>
          <w:rFonts w:ascii="Calibri" w:hAnsi="Calibri"/>
          <w:sz w:val="22"/>
          <w:szCs w:val="22"/>
        </w:rPr>
        <w:t>s)</w:t>
      </w:r>
      <w:r w:rsidRPr="002D403B">
        <w:rPr>
          <w:rFonts w:ascii="Calibri" w:hAnsi="Calibri"/>
          <w:sz w:val="22"/>
          <w:szCs w:val="22"/>
        </w:rPr>
        <w:t>.</w:t>
      </w:r>
    </w:p>
    <w:p w14:paraId="3E1A7C0F" w14:textId="77777777" w:rsidR="004C3545" w:rsidRPr="002D403B" w:rsidRDefault="004C3545" w:rsidP="0076061B">
      <w:pPr>
        <w:spacing w:line="276" w:lineRule="auto"/>
        <w:rPr>
          <w:rFonts w:ascii="Calibri" w:hAnsi="Calibri"/>
          <w:sz w:val="22"/>
          <w:szCs w:val="22"/>
        </w:rPr>
      </w:pPr>
    </w:p>
    <w:p w14:paraId="19162BE2" w14:textId="77777777" w:rsidR="004C3545" w:rsidRPr="002D403B" w:rsidRDefault="004C3545" w:rsidP="0076061B">
      <w:pPr>
        <w:spacing w:line="276" w:lineRule="auto"/>
        <w:rPr>
          <w:rFonts w:ascii="Calibri" w:hAnsi="Calibri"/>
          <w:b/>
          <w:sz w:val="22"/>
          <w:szCs w:val="22"/>
        </w:rPr>
      </w:pPr>
      <w:r w:rsidRPr="002D403B">
        <w:rPr>
          <w:rFonts w:ascii="Calibri" w:hAnsi="Calibri"/>
          <w:b/>
          <w:sz w:val="22"/>
          <w:szCs w:val="22"/>
        </w:rPr>
        <w:t>Step 1:</w:t>
      </w:r>
    </w:p>
    <w:p w14:paraId="029E4E2E" w14:textId="3E4DCB47" w:rsidR="00B5636E" w:rsidRPr="002D403B" w:rsidRDefault="00043DC5" w:rsidP="0076061B">
      <w:pPr>
        <w:spacing w:line="276" w:lineRule="auto"/>
        <w:rPr>
          <w:rFonts w:ascii="Calibri" w:hAnsi="Calibri"/>
          <w:sz w:val="22"/>
          <w:szCs w:val="22"/>
        </w:rPr>
      </w:pPr>
      <w:r w:rsidRPr="002D403B">
        <w:rPr>
          <w:rFonts w:ascii="Calibri" w:hAnsi="Calibri"/>
          <w:sz w:val="22"/>
          <w:szCs w:val="22"/>
        </w:rPr>
        <w:t xml:space="preserve">From your “My Patients” </w:t>
      </w:r>
      <w:r>
        <w:rPr>
          <w:rFonts w:ascii="Calibri" w:hAnsi="Calibri"/>
          <w:sz w:val="22"/>
          <w:szCs w:val="22"/>
        </w:rPr>
        <w:t>menu, or from your dashboard</w:t>
      </w:r>
      <w:r w:rsidRPr="002D403B">
        <w:rPr>
          <w:rFonts w:ascii="Calibri" w:hAnsi="Calibri"/>
          <w:sz w:val="22"/>
          <w:szCs w:val="22"/>
        </w:rPr>
        <w:t>, click on the lin</w:t>
      </w:r>
      <w:r>
        <w:rPr>
          <w:rFonts w:ascii="Calibri" w:hAnsi="Calibri"/>
          <w:sz w:val="22"/>
          <w:szCs w:val="22"/>
        </w:rPr>
        <w:t>k</w:t>
      </w:r>
      <w:r w:rsidR="004C3545" w:rsidRPr="002D403B">
        <w:rPr>
          <w:rFonts w:ascii="Calibri" w:hAnsi="Calibri"/>
          <w:sz w:val="22"/>
          <w:szCs w:val="22"/>
        </w:rPr>
        <w:t xml:space="preserve"> “View all </w:t>
      </w:r>
      <w:r>
        <w:rPr>
          <w:rFonts w:ascii="Calibri" w:hAnsi="Calibri"/>
          <w:sz w:val="22"/>
          <w:szCs w:val="22"/>
        </w:rPr>
        <w:t>m</w:t>
      </w:r>
      <w:r w:rsidR="004C3545" w:rsidRPr="002D403B">
        <w:rPr>
          <w:rFonts w:ascii="Calibri" w:hAnsi="Calibri"/>
          <w:sz w:val="22"/>
          <w:szCs w:val="22"/>
        </w:rPr>
        <w:t xml:space="preserve">y </w:t>
      </w:r>
      <w:r>
        <w:rPr>
          <w:rFonts w:ascii="Calibri" w:hAnsi="Calibri"/>
          <w:sz w:val="22"/>
          <w:szCs w:val="22"/>
        </w:rPr>
        <w:t>p</w:t>
      </w:r>
      <w:r w:rsidR="004C3545" w:rsidRPr="002D403B">
        <w:rPr>
          <w:rFonts w:ascii="Calibri" w:hAnsi="Calibri"/>
          <w:sz w:val="22"/>
          <w:szCs w:val="22"/>
        </w:rPr>
        <w:t>atients”</w:t>
      </w:r>
      <w:r w:rsidR="00063317" w:rsidRPr="002D403B">
        <w:rPr>
          <w:rFonts w:ascii="Calibri" w:hAnsi="Calibri"/>
          <w:sz w:val="22"/>
          <w:szCs w:val="22"/>
        </w:rPr>
        <w:t>.</w:t>
      </w:r>
    </w:p>
    <w:p w14:paraId="0E29DC5B" w14:textId="77777777" w:rsidR="007B20A0" w:rsidRPr="002D403B" w:rsidRDefault="007B20A0" w:rsidP="0076061B">
      <w:pPr>
        <w:spacing w:line="276" w:lineRule="auto"/>
        <w:rPr>
          <w:rFonts w:ascii="Calibri" w:hAnsi="Calibri"/>
          <w:b/>
          <w:sz w:val="22"/>
          <w:szCs w:val="22"/>
        </w:rPr>
      </w:pPr>
    </w:p>
    <w:p w14:paraId="76F757E3" w14:textId="77777777" w:rsidR="004C3545" w:rsidRPr="002D403B" w:rsidRDefault="004C3545" w:rsidP="0076061B">
      <w:pPr>
        <w:spacing w:line="276" w:lineRule="auto"/>
        <w:rPr>
          <w:rFonts w:ascii="Calibri" w:hAnsi="Calibri"/>
          <w:sz w:val="22"/>
          <w:szCs w:val="22"/>
        </w:rPr>
      </w:pPr>
      <w:r w:rsidRPr="002D403B">
        <w:rPr>
          <w:rFonts w:ascii="Calibri" w:hAnsi="Calibri"/>
          <w:b/>
          <w:sz w:val="22"/>
          <w:szCs w:val="22"/>
        </w:rPr>
        <w:t xml:space="preserve">Step 2: </w:t>
      </w:r>
    </w:p>
    <w:p w14:paraId="09F3A597" w14:textId="4477082C" w:rsidR="004C3545" w:rsidRPr="002D403B" w:rsidRDefault="00063317" w:rsidP="0076061B">
      <w:pPr>
        <w:spacing w:line="276" w:lineRule="auto"/>
        <w:rPr>
          <w:rFonts w:ascii="Calibri" w:hAnsi="Calibri"/>
          <w:sz w:val="22"/>
          <w:szCs w:val="22"/>
        </w:rPr>
      </w:pPr>
      <w:r w:rsidRPr="002D403B">
        <w:rPr>
          <w:rFonts w:ascii="Calibri" w:hAnsi="Calibri"/>
          <w:sz w:val="22"/>
          <w:szCs w:val="22"/>
        </w:rPr>
        <w:t xml:space="preserve">PATS </w:t>
      </w:r>
      <w:r w:rsidR="002B0D79">
        <w:rPr>
          <w:rFonts w:ascii="Calibri" w:hAnsi="Calibri"/>
          <w:sz w:val="22"/>
          <w:szCs w:val="22"/>
        </w:rPr>
        <w:t>will</w:t>
      </w:r>
      <w:r w:rsidRPr="002D403B">
        <w:rPr>
          <w:rFonts w:ascii="Calibri" w:hAnsi="Calibri"/>
          <w:sz w:val="22"/>
          <w:szCs w:val="22"/>
        </w:rPr>
        <w:t xml:space="preserve"> group</w:t>
      </w:r>
      <w:r w:rsidR="002B0D79">
        <w:rPr>
          <w:rFonts w:ascii="Calibri" w:hAnsi="Calibri"/>
          <w:sz w:val="22"/>
          <w:szCs w:val="22"/>
        </w:rPr>
        <w:t xml:space="preserve"> your patients</w:t>
      </w:r>
      <w:r w:rsidRPr="002D403B">
        <w:rPr>
          <w:rFonts w:ascii="Calibri" w:hAnsi="Calibri"/>
          <w:sz w:val="22"/>
          <w:szCs w:val="22"/>
        </w:rPr>
        <w:t xml:space="preserve"> by status and in alphabetical order.  </w:t>
      </w:r>
      <w:r w:rsidR="004C3545" w:rsidRPr="002D403B">
        <w:rPr>
          <w:rFonts w:ascii="Calibri" w:hAnsi="Calibri"/>
          <w:sz w:val="22"/>
          <w:szCs w:val="22"/>
        </w:rPr>
        <w:t xml:space="preserve">Click on the highlighted PIN to the left of the patient name.  </w:t>
      </w:r>
    </w:p>
    <w:p w14:paraId="63244AB9" w14:textId="77777777" w:rsidR="004C3545" w:rsidRPr="002D403B" w:rsidRDefault="004C3545" w:rsidP="0076061B">
      <w:pPr>
        <w:spacing w:line="276" w:lineRule="auto"/>
        <w:rPr>
          <w:rFonts w:ascii="Calibri" w:hAnsi="Calibri"/>
          <w:b/>
          <w:i/>
          <w:color w:val="000000"/>
          <w:sz w:val="22"/>
          <w:szCs w:val="22"/>
        </w:rPr>
      </w:pPr>
    </w:p>
    <w:p w14:paraId="0253963E" w14:textId="77777777" w:rsidR="004C3545" w:rsidRDefault="004C3545" w:rsidP="0076061B">
      <w:pPr>
        <w:spacing w:line="276" w:lineRule="auto"/>
        <w:rPr>
          <w:rFonts w:ascii="Calibri" w:hAnsi="Calibri"/>
          <w:color w:val="000000"/>
          <w:sz w:val="22"/>
          <w:szCs w:val="22"/>
        </w:rPr>
      </w:pPr>
      <w:r w:rsidRPr="002D403B">
        <w:rPr>
          <w:rFonts w:ascii="Calibri" w:hAnsi="Calibri"/>
          <w:color w:val="000000"/>
          <w:sz w:val="22"/>
          <w:szCs w:val="22"/>
        </w:rPr>
        <w:t>You will see the following screen:</w:t>
      </w:r>
    </w:p>
    <w:p w14:paraId="5BC409DD" w14:textId="77777777" w:rsidR="002B0D79" w:rsidRDefault="002B0D79" w:rsidP="0076061B">
      <w:pPr>
        <w:spacing w:line="276" w:lineRule="auto"/>
        <w:rPr>
          <w:rFonts w:ascii="Calibri" w:hAnsi="Calibri"/>
          <w:color w:val="000000"/>
          <w:sz w:val="22"/>
          <w:szCs w:val="22"/>
        </w:rPr>
      </w:pPr>
    </w:p>
    <w:p w14:paraId="25814D03" w14:textId="77DFA713" w:rsidR="002B0D79" w:rsidRDefault="002B0D79" w:rsidP="0076061B">
      <w:pPr>
        <w:spacing w:line="276" w:lineRule="auto"/>
        <w:rPr>
          <w:rFonts w:ascii="Calibri" w:hAnsi="Calibri"/>
          <w:color w:val="000000"/>
          <w:sz w:val="22"/>
          <w:szCs w:val="22"/>
        </w:rPr>
      </w:pPr>
      <w:r>
        <w:rPr>
          <w:rFonts w:ascii="Calibri" w:hAnsi="Calibri"/>
          <w:noProof/>
          <w:color w:val="000000"/>
          <w:sz w:val="22"/>
          <w:szCs w:val="22"/>
          <w:lang w:eastAsia="ko-KR"/>
        </w:rPr>
        <w:drawing>
          <wp:inline distT="0" distB="0" distL="0" distR="0" wp14:anchorId="431CA57B" wp14:editId="1D614ED7">
            <wp:extent cx="5943600" cy="438912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89120"/>
                    </a:xfrm>
                    <a:prstGeom prst="rect">
                      <a:avLst/>
                    </a:prstGeom>
                    <a:noFill/>
                    <a:ln>
                      <a:solidFill>
                        <a:schemeClr val="tx1"/>
                      </a:solidFill>
                    </a:ln>
                  </pic:spPr>
                </pic:pic>
              </a:graphicData>
            </a:graphic>
          </wp:inline>
        </w:drawing>
      </w:r>
    </w:p>
    <w:p w14:paraId="6C743B70" w14:textId="77777777" w:rsidR="002B0D79" w:rsidRPr="002D403B" w:rsidRDefault="002B0D79" w:rsidP="0076061B">
      <w:pPr>
        <w:spacing w:line="276" w:lineRule="auto"/>
        <w:rPr>
          <w:rFonts w:ascii="Calibri" w:hAnsi="Calibri"/>
          <w:color w:val="000000"/>
          <w:sz w:val="22"/>
          <w:szCs w:val="22"/>
        </w:rPr>
      </w:pPr>
    </w:p>
    <w:p w14:paraId="4177CA1A" w14:textId="77777777" w:rsidR="002B0D79" w:rsidRDefault="002B0D79" w:rsidP="005850E4">
      <w:pPr>
        <w:pBdr>
          <w:bottom w:val="single" w:sz="18" w:space="1" w:color="auto"/>
        </w:pBdr>
        <w:spacing w:line="276" w:lineRule="auto"/>
        <w:rPr>
          <w:rFonts w:ascii="Calibri" w:hAnsi="Calibri"/>
          <w:b/>
          <w:sz w:val="22"/>
          <w:szCs w:val="22"/>
        </w:rPr>
      </w:pPr>
    </w:p>
    <w:p w14:paraId="76ABC23C" w14:textId="77777777" w:rsidR="002B0D79" w:rsidRDefault="002B0D79">
      <w:pPr>
        <w:rPr>
          <w:rFonts w:ascii="Calibri" w:hAnsi="Calibri"/>
          <w:b/>
          <w:sz w:val="22"/>
          <w:szCs w:val="22"/>
        </w:rPr>
      </w:pPr>
      <w:r>
        <w:rPr>
          <w:rFonts w:ascii="Calibri" w:hAnsi="Calibri"/>
          <w:b/>
          <w:sz w:val="22"/>
          <w:szCs w:val="22"/>
        </w:rPr>
        <w:br w:type="page"/>
      </w:r>
    </w:p>
    <w:p w14:paraId="5E4B2590" w14:textId="2B910CFB" w:rsidR="005850E4" w:rsidRPr="002D403B" w:rsidRDefault="00043DC5" w:rsidP="005850E4">
      <w:pPr>
        <w:pBdr>
          <w:bottom w:val="single" w:sz="18" w:space="1" w:color="auto"/>
        </w:pBdr>
        <w:spacing w:line="276" w:lineRule="auto"/>
        <w:rPr>
          <w:rFonts w:ascii="Calibri" w:hAnsi="Calibri"/>
          <w:color w:val="000000"/>
          <w:sz w:val="22"/>
          <w:szCs w:val="22"/>
        </w:rPr>
      </w:pPr>
      <w:r>
        <w:rPr>
          <w:rFonts w:ascii="Calibri" w:hAnsi="Calibri"/>
          <w:b/>
          <w:sz w:val="22"/>
          <w:szCs w:val="22"/>
        </w:rPr>
        <w:lastRenderedPageBreak/>
        <w:t>I</w:t>
      </w:r>
      <w:r w:rsidR="002B0D79">
        <w:rPr>
          <w:rFonts w:ascii="Calibri" w:hAnsi="Calibri"/>
          <w:b/>
          <w:sz w:val="22"/>
          <w:szCs w:val="22"/>
        </w:rPr>
        <w:t>X</w:t>
      </w:r>
      <w:r w:rsidR="005850E4" w:rsidRPr="002D403B">
        <w:rPr>
          <w:rFonts w:ascii="Calibri" w:hAnsi="Calibri"/>
          <w:b/>
          <w:sz w:val="22"/>
          <w:szCs w:val="22"/>
        </w:rPr>
        <w:t>. REPORT ADVERSE EVENT</w:t>
      </w:r>
    </w:p>
    <w:p w14:paraId="03ECF782" w14:textId="77777777" w:rsidR="005850E4" w:rsidRDefault="005850E4" w:rsidP="005850E4">
      <w:pPr>
        <w:spacing w:line="276" w:lineRule="auto"/>
        <w:rPr>
          <w:rFonts w:ascii="Calibri" w:hAnsi="Calibri"/>
          <w:sz w:val="22"/>
          <w:szCs w:val="22"/>
        </w:rPr>
      </w:pPr>
    </w:p>
    <w:p w14:paraId="34DFE2CF" w14:textId="654C4375" w:rsidR="005850E4" w:rsidRPr="002D403B" w:rsidRDefault="005850E4" w:rsidP="005850E4">
      <w:pPr>
        <w:spacing w:line="276" w:lineRule="auto"/>
        <w:rPr>
          <w:rFonts w:ascii="Calibri" w:hAnsi="Calibri"/>
          <w:sz w:val="22"/>
          <w:szCs w:val="22"/>
        </w:rPr>
      </w:pPr>
      <w:r w:rsidRPr="003F04B0">
        <w:rPr>
          <w:rFonts w:ascii="Calibri" w:hAnsi="Calibri"/>
          <w:sz w:val="22"/>
          <w:szCs w:val="22"/>
        </w:rPr>
        <w:t xml:space="preserve">Regulatory agencies overseeing the safety of registered drugs stipulate that Adverse Events (AEs) must be reported.  PATS provides you with the tools to report AEs to the Novartis safety officer within each country.  For your convenience, you may download a copy of the Novartis </w:t>
      </w:r>
      <w:r w:rsidR="003F04B0">
        <w:rPr>
          <w:rFonts w:ascii="Calibri" w:hAnsi="Calibri"/>
          <w:sz w:val="22"/>
          <w:szCs w:val="22"/>
        </w:rPr>
        <w:t>Adverse Event Report</w:t>
      </w:r>
      <w:r w:rsidR="003F04B0" w:rsidRPr="003F04B0">
        <w:rPr>
          <w:rFonts w:ascii="Calibri" w:hAnsi="Calibri"/>
          <w:sz w:val="22"/>
          <w:szCs w:val="22"/>
        </w:rPr>
        <w:t xml:space="preserve"> Form</w:t>
      </w:r>
      <w:bookmarkStart w:id="1" w:name="_GoBack"/>
      <w:bookmarkEnd w:id="1"/>
      <w:r w:rsidR="003F04B0">
        <w:rPr>
          <w:rFonts w:ascii="Calibri" w:hAnsi="Calibri"/>
          <w:sz w:val="22"/>
          <w:szCs w:val="22"/>
        </w:rPr>
        <w:t xml:space="preserve"> </w:t>
      </w:r>
      <w:r w:rsidRPr="003F04B0">
        <w:rPr>
          <w:rFonts w:ascii="Calibri" w:hAnsi="Calibri"/>
          <w:sz w:val="22"/>
          <w:szCs w:val="22"/>
        </w:rPr>
        <w:t>and submit it to the Novartis safety officer for your country.</w:t>
      </w:r>
    </w:p>
    <w:p w14:paraId="05BBE918" w14:textId="77777777" w:rsidR="00B3052B" w:rsidRPr="002D403B" w:rsidRDefault="00B3052B" w:rsidP="0076061B">
      <w:pPr>
        <w:numPr>
          <w:ins w:id="2" w:author="The Max Foundation" w:date="2004-12-20T13:19:00Z"/>
        </w:numPr>
        <w:spacing w:line="276" w:lineRule="auto"/>
        <w:rPr>
          <w:rFonts w:ascii="Calibri" w:hAnsi="Calibri"/>
          <w:sz w:val="22"/>
          <w:szCs w:val="22"/>
        </w:rPr>
      </w:pPr>
    </w:p>
    <w:sectPr w:rsidR="00B3052B" w:rsidRPr="002D403B" w:rsidSect="002D4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7B5"/>
    <w:multiLevelType w:val="hybridMultilevel"/>
    <w:tmpl w:val="3C0C045E"/>
    <w:lvl w:ilvl="0" w:tplc="24D2ECA6">
      <w:start w:val="7"/>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583628"/>
    <w:multiLevelType w:val="hybridMultilevel"/>
    <w:tmpl w:val="34DAF50C"/>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nsid w:val="0C51405F"/>
    <w:multiLevelType w:val="hybridMultilevel"/>
    <w:tmpl w:val="F0546356"/>
    <w:lvl w:ilvl="0" w:tplc="25268AD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nsid w:val="11366F1F"/>
    <w:multiLevelType w:val="hybridMultilevel"/>
    <w:tmpl w:val="723A7780"/>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nsid w:val="145F44BD"/>
    <w:multiLevelType w:val="multilevel"/>
    <w:tmpl w:val="80C4506E"/>
    <w:lvl w:ilvl="0">
      <w:start w:val="1"/>
      <w:numFmt w:val="decimal"/>
      <w:lvlText w:val="%1."/>
      <w:lvlJc w:val="left"/>
      <w:pPr>
        <w:tabs>
          <w:tab w:val="num" w:pos="540"/>
        </w:tabs>
        <w:ind w:left="540" w:hanging="360"/>
      </w:p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5">
    <w:nsid w:val="25B2551C"/>
    <w:multiLevelType w:val="hybridMultilevel"/>
    <w:tmpl w:val="3FC022A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294D2147"/>
    <w:multiLevelType w:val="hybridMultilevel"/>
    <w:tmpl w:val="C63C7C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B7F6854"/>
    <w:multiLevelType w:val="hybridMultilevel"/>
    <w:tmpl w:val="8C90193C"/>
    <w:lvl w:ilvl="0" w:tplc="BCBE5796">
      <w:start w:val="12"/>
      <w:numFmt w:val="upperRoman"/>
      <w:lvlText w:val="%1."/>
      <w:lvlJc w:val="left"/>
      <w:pPr>
        <w:tabs>
          <w:tab w:val="num" w:pos="540"/>
        </w:tabs>
        <w:ind w:left="540" w:hanging="72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nsid w:val="2CC943AB"/>
    <w:multiLevelType w:val="hybridMultilevel"/>
    <w:tmpl w:val="10D623D8"/>
    <w:lvl w:ilvl="0" w:tplc="46F0EE9A">
      <w:start w:val="8"/>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845248"/>
    <w:multiLevelType w:val="hybridMultilevel"/>
    <w:tmpl w:val="CE366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4665D9"/>
    <w:multiLevelType w:val="hybridMultilevel"/>
    <w:tmpl w:val="CEDED68C"/>
    <w:lvl w:ilvl="0" w:tplc="0D76DC3E">
      <w:start w:val="1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000A37"/>
    <w:multiLevelType w:val="hybridMultilevel"/>
    <w:tmpl w:val="E5520DA4"/>
    <w:lvl w:ilvl="0" w:tplc="B91AB9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46524B1"/>
    <w:multiLevelType w:val="hybridMultilevel"/>
    <w:tmpl w:val="A350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4169D4"/>
    <w:multiLevelType w:val="hybridMultilevel"/>
    <w:tmpl w:val="8ACAE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E74AA6"/>
    <w:multiLevelType w:val="hybridMultilevel"/>
    <w:tmpl w:val="043009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554A90"/>
    <w:multiLevelType w:val="hybridMultilevel"/>
    <w:tmpl w:val="859C2FE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52277AC3"/>
    <w:multiLevelType w:val="hybridMultilevel"/>
    <w:tmpl w:val="5A5CF496"/>
    <w:lvl w:ilvl="0" w:tplc="AFE0D0C2">
      <w:start w:val="1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D84776"/>
    <w:multiLevelType w:val="hybridMultilevel"/>
    <w:tmpl w:val="6056536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8">
    <w:nsid w:val="637848D6"/>
    <w:multiLevelType w:val="hybridMultilevel"/>
    <w:tmpl w:val="040452F6"/>
    <w:lvl w:ilvl="0" w:tplc="F9C0E6E2">
      <w:start w:val="6"/>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47D26F8"/>
    <w:multiLevelType w:val="hybridMultilevel"/>
    <w:tmpl w:val="76869778"/>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7"/>
  </w:num>
  <w:num w:numId="2">
    <w:abstractNumId w:val="5"/>
  </w:num>
  <w:num w:numId="3">
    <w:abstractNumId w:val="6"/>
  </w:num>
  <w:num w:numId="4">
    <w:abstractNumId w:val="18"/>
  </w:num>
  <w:num w:numId="5">
    <w:abstractNumId w:val="0"/>
  </w:num>
  <w:num w:numId="6">
    <w:abstractNumId w:val="8"/>
  </w:num>
  <w:num w:numId="7">
    <w:abstractNumId w:val="10"/>
  </w:num>
  <w:num w:numId="8">
    <w:abstractNumId w:val="14"/>
  </w:num>
  <w:num w:numId="9">
    <w:abstractNumId w:val="16"/>
  </w:num>
  <w:num w:numId="10">
    <w:abstractNumId w:val="11"/>
  </w:num>
  <w:num w:numId="11">
    <w:abstractNumId w:val="19"/>
  </w:num>
  <w:num w:numId="12">
    <w:abstractNumId w:val="3"/>
  </w:num>
  <w:num w:numId="13">
    <w:abstractNumId w:val="2"/>
  </w:num>
  <w:num w:numId="14">
    <w:abstractNumId w:val="4"/>
  </w:num>
  <w:num w:numId="15">
    <w:abstractNumId w:val="7"/>
  </w:num>
  <w:num w:numId="16">
    <w:abstractNumId w:val="15"/>
  </w:num>
  <w:num w:numId="17">
    <w:abstractNumId w:val="1"/>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33"/>
    <w:rsid w:val="00011890"/>
    <w:rsid w:val="00043DC5"/>
    <w:rsid w:val="00052B06"/>
    <w:rsid w:val="00063317"/>
    <w:rsid w:val="00081C7A"/>
    <w:rsid w:val="000A3406"/>
    <w:rsid w:val="000B1D13"/>
    <w:rsid w:val="000C2FBD"/>
    <w:rsid w:val="000E5933"/>
    <w:rsid w:val="000F5EDA"/>
    <w:rsid w:val="00100CEA"/>
    <w:rsid w:val="001116FA"/>
    <w:rsid w:val="00111717"/>
    <w:rsid w:val="00134CFD"/>
    <w:rsid w:val="00141C2A"/>
    <w:rsid w:val="00150E6E"/>
    <w:rsid w:val="00183F79"/>
    <w:rsid w:val="001876CE"/>
    <w:rsid w:val="001A4C90"/>
    <w:rsid w:val="001C3226"/>
    <w:rsid w:val="001C7D9B"/>
    <w:rsid w:val="00202643"/>
    <w:rsid w:val="00214024"/>
    <w:rsid w:val="00242FBE"/>
    <w:rsid w:val="002558B5"/>
    <w:rsid w:val="00292446"/>
    <w:rsid w:val="00295564"/>
    <w:rsid w:val="002A0788"/>
    <w:rsid w:val="002B0D79"/>
    <w:rsid w:val="002B2430"/>
    <w:rsid w:val="002B4F23"/>
    <w:rsid w:val="002C3D20"/>
    <w:rsid w:val="002D403B"/>
    <w:rsid w:val="00354FA1"/>
    <w:rsid w:val="00363E9A"/>
    <w:rsid w:val="0037385A"/>
    <w:rsid w:val="003B2D38"/>
    <w:rsid w:val="003D5F4A"/>
    <w:rsid w:val="003E2607"/>
    <w:rsid w:val="003F04B0"/>
    <w:rsid w:val="00400827"/>
    <w:rsid w:val="004033F4"/>
    <w:rsid w:val="004306FC"/>
    <w:rsid w:val="00433A46"/>
    <w:rsid w:val="004341E3"/>
    <w:rsid w:val="00436EC4"/>
    <w:rsid w:val="00453289"/>
    <w:rsid w:val="00457BB9"/>
    <w:rsid w:val="00474A33"/>
    <w:rsid w:val="004A1866"/>
    <w:rsid w:val="004B101C"/>
    <w:rsid w:val="004C3545"/>
    <w:rsid w:val="004D2031"/>
    <w:rsid w:val="004F7DE1"/>
    <w:rsid w:val="005002AA"/>
    <w:rsid w:val="005250F6"/>
    <w:rsid w:val="0058204C"/>
    <w:rsid w:val="005850E4"/>
    <w:rsid w:val="00585D5C"/>
    <w:rsid w:val="005C0ED8"/>
    <w:rsid w:val="005C1A5F"/>
    <w:rsid w:val="005C6992"/>
    <w:rsid w:val="00612ED9"/>
    <w:rsid w:val="00612F0A"/>
    <w:rsid w:val="00646168"/>
    <w:rsid w:val="006643A0"/>
    <w:rsid w:val="00664595"/>
    <w:rsid w:val="00665CCB"/>
    <w:rsid w:val="006802CE"/>
    <w:rsid w:val="006827D3"/>
    <w:rsid w:val="006901E8"/>
    <w:rsid w:val="006C3599"/>
    <w:rsid w:val="006D2579"/>
    <w:rsid w:val="006E09E3"/>
    <w:rsid w:val="006F4C33"/>
    <w:rsid w:val="00711B8E"/>
    <w:rsid w:val="0074206B"/>
    <w:rsid w:val="0076061B"/>
    <w:rsid w:val="007B20A0"/>
    <w:rsid w:val="007E33A5"/>
    <w:rsid w:val="007E58B4"/>
    <w:rsid w:val="007F01DF"/>
    <w:rsid w:val="00814366"/>
    <w:rsid w:val="0082511A"/>
    <w:rsid w:val="00827BEB"/>
    <w:rsid w:val="00840673"/>
    <w:rsid w:val="008960F7"/>
    <w:rsid w:val="008A30EC"/>
    <w:rsid w:val="008A55C9"/>
    <w:rsid w:val="008C4D46"/>
    <w:rsid w:val="008F330C"/>
    <w:rsid w:val="00915ACB"/>
    <w:rsid w:val="00924991"/>
    <w:rsid w:val="00926638"/>
    <w:rsid w:val="0095697A"/>
    <w:rsid w:val="00980154"/>
    <w:rsid w:val="009853C3"/>
    <w:rsid w:val="009A280E"/>
    <w:rsid w:val="009A3BCE"/>
    <w:rsid w:val="009E04A6"/>
    <w:rsid w:val="009E2A21"/>
    <w:rsid w:val="00A56620"/>
    <w:rsid w:val="00A97D6A"/>
    <w:rsid w:val="00B1383E"/>
    <w:rsid w:val="00B3052B"/>
    <w:rsid w:val="00B5636E"/>
    <w:rsid w:val="00B6216A"/>
    <w:rsid w:val="00B728FF"/>
    <w:rsid w:val="00B823C6"/>
    <w:rsid w:val="00B83524"/>
    <w:rsid w:val="00B9573E"/>
    <w:rsid w:val="00B960C4"/>
    <w:rsid w:val="00BE0896"/>
    <w:rsid w:val="00BF1F30"/>
    <w:rsid w:val="00C034CC"/>
    <w:rsid w:val="00C6058A"/>
    <w:rsid w:val="00C6778D"/>
    <w:rsid w:val="00C81F9F"/>
    <w:rsid w:val="00C85E64"/>
    <w:rsid w:val="00CA52E3"/>
    <w:rsid w:val="00CB07A7"/>
    <w:rsid w:val="00CC159E"/>
    <w:rsid w:val="00CC3427"/>
    <w:rsid w:val="00CD553A"/>
    <w:rsid w:val="00D2474B"/>
    <w:rsid w:val="00D30C1B"/>
    <w:rsid w:val="00D33C1C"/>
    <w:rsid w:val="00D4644F"/>
    <w:rsid w:val="00D5325A"/>
    <w:rsid w:val="00D63D9F"/>
    <w:rsid w:val="00D81720"/>
    <w:rsid w:val="00D83697"/>
    <w:rsid w:val="00D86BE6"/>
    <w:rsid w:val="00D94E90"/>
    <w:rsid w:val="00DA342E"/>
    <w:rsid w:val="00DF6079"/>
    <w:rsid w:val="00E5158B"/>
    <w:rsid w:val="00E54D8F"/>
    <w:rsid w:val="00E56D74"/>
    <w:rsid w:val="00E72297"/>
    <w:rsid w:val="00E72E95"/>
    <w:rsid w:val="00EB19C1"/>
    <w:rsid w:val="00F27C38"/>
    <w:rsid w:val="00F37389"/>
    <w:rsid w:val="00F84186"/>
    <w:rsid w:val="00FA4CE8"/>
    <w:rsid w:val="00FA7E20"/>
    <w:rsid w:val="00FC6C5F"/>
    <w:rsid w:val="00FE12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9F0B4"/>
  <w15:chartTrackingRefBased/>
  <w15:docId w15:val="{3358A336-7CEC-4307-9E11-EB33238A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F4C33"/>
    <w:rPr>
      <w:color w:val="0000FF"/>
      <w:u w:val="single"/>
    </w:rPr>
  </w:style>
  <w:style w:type="paragraph" w:styleId="Caption">
    <w:name w:val="caption"/>
    <w:basedOn w:val="Normal"/>
    <w:next w:val="Normal"/>
    <w:qFormat/>
    <w:rsid w:val="00B1383E"/>
    <w:rPr>
      <w:b/>
      <w:bCs/>
      <w:sz w:val="20"/>
      <w:szCs w:val="20"/>
    </w:rPr>
  </w:style>
  <w:style w:type="character" w:customStyle="1" w:styleId="TheMaxFoundation">
    <w:name w:val="The Max Foundation"/>
    <w:basedOn w:val="DefaultParagraphFont"/>
    <w:semiHidden/>
    <w:rsid w:val="00111717"/>
    <w:rPr>
      <w:rFonts w:ascii="Arial" w:hAnsi="Arial" w:cs="Arial"/>
      <w:color w:val="auto"/>
      <w:sz w:val="20"/>
      <w:szCs w:val="20"/>
    </w:rPr>
  </w:style>
  <w:style w:type="paragraph" w:styleId="BalloonText">
    <w:name w:val="Balloon Text"/>
    <w:basedOn w:val="Normal"/>
    <w:semiHidden/>
    <w:rsid w:val="000E5933"/>
    <w:rPr>
      <w:rFonts w:ascii="Tahoma" w:hAnsi="Tahoma" w:cs="Tahoma"/>
      <w:sz w:val="16"/>
      <w:szCs w:val="16"/>
    </w:rPr>
  </w:style>
  <w:style w:type="character" w:styleId="CommentReference">
    <w:name w:val="annotation reference"/>
    <w:basedOn w:val="DefaultParagraphFont"/>
    <w:semiHidden/>
    <w:rsid w:val="000E5933"/>
    <w:rPr>
      <w:sz w:val="16"/>
      <w:szCs w:val="16"/>
    </w:rPr>
  </w:style>
  <w:style w:type="paragraph" w:styleId="CommentText">
    <w:name w:val="annotation text"/>
    <w:basedOn w:val="Normal"/>
    <w:semiHidden/>
    <w:rsid w:val="000E5933"/>
    <w:rPr>
      <w:sz w:val="20"/>
      <w:szCs w:val="20"/>
    </w:rPr>
  </w:style>
  <w:style w:type="paragraph" w:styleId="CommentSubject">
    <w:name w:val="annotation subject"/>
    <w:basedOn w:val="CommentText"/>
    <w:next w:val="CommentText"/>
    <w:semiHidden/>
    <w:rsid w:val="000E59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pap@themaxfoundation.org"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gipap@themaxfoundation.or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pap@themaxfoundation.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hyperlink" Target="https://www.maxaid.org/"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mailto:gipap@themaxfoundation.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II</vt:lpstr>
    </vt:vector>
  </TitlesOfParts>
  <Company> </Company>
  <LinksUpToDate>false</LinksUpToDate>
  <CharactersWithSpaces>8990</CharactersWithSpaces>
  <SharedDoc>false</SharedDoc>
  <HLinks>
    <vt:vector size="30" baseType="variant">
      <vt:variant>
        <vt:i4>4522103</vt:i4>
      </vt:variant>
      <vt:variant>
        <vt:i4>12</vt:i4>
      </vt:variant>
      <vt:variant>
        <vt:i4>0</vt:i4>
      </vt:variant>
      <vt:variant>
        <vt:i4>5</vt:i4>
      </vt:variant>
      <vt:variant>
        <vt:lpwstr>mailto:Gipap@themaxfoundation.org</vt:lpwstr>
      </vt:variant>
      <vt:variant>
        <vt:lpwstr/>
      </vt:variant>
      <vt:variant>
        <vt:i4>7405603</vt:i4>
      </vt:variant>
      <vt:variant>
        <vt:i4>9</vt:i4>
      </vt:variant>
      <vt:variant>
        <vt:i4>0</vt:i4>
      </vt:variant>
      <vt:variant>
        <vt:i4>5</vt:i4>
      </vt:variant>
      <vt:variant>
        <vt:lpwstr>http://mikew1/gipap/GIPAP.aspx?trgt=physiciandatadisplay&amp;dset=patientsneedingreapproval</vt:lpwstr>
      </vt:variant>
      <vt:variant>
        <vt:lpwstr/>
      </vt:variant>
      <vt:variant>
        <vt:i4>4522103</vt:i4>
      </vt:variant>
      <vt:variant>
        <vt:i4>6</vt:i4>
      </vt:variant>
      <vt:variant>
        <vt:i4>0</vt:i4>
      </vt:variant>
      <vt:variant>
        <vt:i4>5</vt:i4>
      </vt:variant>
      <vt:variant>
        <vt:lpwstr>mailto:Gipap@themaxfoundation.org</vt:lpwstr>
      </vt:variant>
      <vt:variant>
        <vt:lpwstr/>
      </vt:variant>
      <vt:variant>
        <vt:i4>4522103</vt:i4>
      </vt:variant>
      <vt:variant>
        <vt:i4>3</vt:i4>
      </vt:variant>
      <vt:variant>
        <vt:i4>0</vt:i4>
      </vt:variant>
      <vt:variant>
        <vt:i4>5</vt:i4>
      </vt:variant>
      <vt:variant>
        <vt:lpwstr>mailto:Gipap@themaxfoundation.org</vt:lpwstr>
      </vt:variant>
      <vt:variant>
        <vt:lpwstr/>
      </vt:variant>
      <vt:variant>
        <vt:i4>2359356</vt:i4>
      </vt:variant>
      <vt:variant>
        <vt:i4>0</vt:i4>
      </vt:variant>
      <vt:variant>
        <vt:i4>0</vt:i4>
      </vt:variant>
      <vt:variant>
        <vt:i4>5</vt:i4>
      </vt:variant>
      <vt:variant>
        <vt:lpwstr>http://www.maxaid.org/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c:title>
  <dc:subject/>
  <dc:creator>The Max Foundation</dc:creator>
  <cp:keywords/>
  <dc:description/>
  <cp:lastModifiedBy>Ann Kim Novakowski</cp:lastModifiedBy>
  <cp:revision>8</cp:revision>
  <cp:lastPrinted>2004-12-20T22:11:00Z</cp:lastPrinted>
  <dcterms:created xsi:type="dcterms:W3CDTF">2014-02-27T00:54:00Z</dcterms:created>
  <dcterms:modified xsi:type="dcterms:W3CDTF">2014-03-03T18:36:00Z</dcterms:modified>
</cp:coreProperties>
</file>